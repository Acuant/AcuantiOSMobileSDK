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90A82" w14:textId="77777777" w:rsidR="0091722F" w:rsidRPr="00EA2714" w:rsidRDefault="0091722F" w:rsidP="003F07F1">
      <w:pPr>
        <w:rPr>
          <w:color w:val="000000" w:themeColor="text1"/>
          <w:sz w:val="22"/>
          <w:szCs w:val="22"/>
        </w:rPr>
      </w:pPr>
    </w:p>
    <w:p w14:paraId="2844E875" w14:textId="77777777" w:rsidR="0091722F" w:rsidRPr="00EA2714" w:rsidRDefault="0091722F" w:rsidP="003F07F1">
      <w:pPr>
        <w:rPr>
          <w:color w:val="000000" w:themeColor="text1"/>
          <w:sz w:val="22"/>
          <w:szCs w:val="22"/>
        </w:rPr>
      </w:pPr>
    </w:p>
    <w:p w14:paraId="76969210" w14:textId="77777777" w:rsidR="0091722F" w:rsidRPr="00EA2714" w:rsidRDefault="0091722F" w:rsidP="003F07F1">
      <w:pPr>
        <w:rPr>
          <w:color w:val="000000" w:themeColor="text1"/>
          <w:sz w:val="22"/>
          <w:szCs w:val="22"/>
        </w:rPr>
      </w:pPr>
    </w:p>
    <w:p w14:paraId="096E6D8C" w14:textId="77777777" w:rsidR="0091722F" w:rsidRPr="00EA2714" w:rsidRDefault="0091722F" w:rsidP="003F07F1">
      <w:pPr>
        <w:rPr>
          <w:color w:val="000000" w:themeColor="text1"/>
          <w:sz w:val="22"/>
          <w:szCs w:val="22"/>
        </w:rPr>
      </w:pPr>
    </w:p>
    <w:p w14:paraId="6C6D3F8A" w14:textId="77777777" w:rsidR="0091722F" w:rsidRPr="00EA2714" w:rsidRDefault="0091722F" w:rsidP="003F07F1">
      <w:pPr>
        <w:rPr>
          <w:color w:val="000000" w:themeColor="text1"/>
          <w:sz w:val="22"/>
          <w:szCs w:val="22"/>
        </w:rPr>
      </w:pPr>
    </w:p>
    <w:p w14:paraId="362B8D5D" w14:textId="77777777" w:rsidR="0091722F" w:rsidRPr="00EA2714" w:rsidRDefault="0091722F" w:rsidP="003F07F1">
      <w:pPr>
        <w:rPr>
          <w:color w:val="000000" w:themeColor="text1"/>
          <w:sz w:val="22"/>
          <w:szCs w:val="22"/>
        </w:rPr>
      </w:pPr>
    </w:p>
    <w:p w14:paraId="3FDB08EB" w14:textId="77777777" w:rsidR="0091722F" w:rsidRPr="00EA2714" w:rsidRDefault="0091722F" w:rsidP="003F07F1">
      <w:pPr>
        <w:rPr>
          <w:color w:val="000000" w:themeColor="text1"/>
          <w:sz w:val="22"/>
          <w:szCs w:val="22"/>
        </w:rPr>
      </w:pPr>
    </w:p>
    <w:p w14:paraId="50F1FAEF" w14:textId="77777777" w:rsidR="00F21C31" w:rsidRPr="00EA2714" w:rsidRDefault="00F21C31" w:rsidP="003F07F1">
      <w:pPr>
        <w:rPr>
          <w:color w:val="000000" w:themeColor="text1"/>
          <w:sz w:val="22"/>
          <w:szCs w:val="22"/>
        </w:rPr>
      </w:pPr>
    </w:p>
    <w:p w14:paraId="6E347B50" w14:textId="77777777" w:rsidR="00F21C31" w:rsidRPr="00EA2714" w:rsidRDefault="00F21C31" w:rsidP="003F07F1">
      <w:pPr>
        <w:rPr>
          <w:color w:val="000000" w:themeColor="text1"/>
          <w:sz w:val="22"/>
          <w:szCs w:val="22"/>
        </w:rPr>
      </w:pPr>
    </w:p>
    <w:p w14:paraId="6E6B99C1" w14:textId="77777777" w:rsidR="00F21C31" w:rsidRPr="00EA2714" w:rsidRDefault="00F21C31" w:rsidP="003F07F1">
      <w:pPr>
        <w:rPr>
          <w:color w:val="000000" w:themeColor="text1"/>
          <w:sz w:val="22"/>
          <w:szCs w:val="22"/>
        </w:rPr>
      </w:pPr>
    </w:p>
    <w:p w14:paraId="30F67E52" w14:textId="77777777" w:rsidR="00F21C31" w:rsidRPr="00EA2714" w:rsidRDefault="00F21C31" w:rsidP="003F07F1">
      <w:pPr>
        <w:rPr>
          <w:color w:val="000000" w:themeColor="text1"/>
          <w:sz w:val="22"/>
          <w:szCs w:val="22"/>
        </w:rPr>
      </w:pPr>
    </w:p>
    <w:p w14:paraId="7B58D758" w14:textId="77777777" w:rsidR="00F21C31" w:rsidRPr="00EA2714" w:rsidRDefault="00F21C31" w:rsidP="003F07F1">
      <w:pPr>
        <w:rPr>
          <w:color w:val="000000" w:themeColor="text1"/>
          <w:sz w:val="22"/>
          <w:szCs w:val="22"/>
        </w:rPr>
      </w:pPr>
    </w:p>
    <w:p w14:paraId="1A4A36B8" w14:textId="77777777" w:rsidR="00F21C31" w:rsidRPr="00EA2714" w:rsidRDefault="00F21C31" w:rsidP="003F07F1">
      <w:pPr>
        <w:rPr>
          <w:color w:val="000000" w:themeColor="text1"/>
          <w:sz w:val="22"/>
          <w:szCs w:val="22"/>
        </w:rPr>
      </w:pPr>
    </w:p>
    <w:p w14:paraId="2C21EC1D" w14:textId="77777777" w:rsidR="009C683C" w:rsidRPr="00EA2714" w:rsidRDefault="009C683C" w:rsidP="009C683C">
      <w:pPr>
        <w:pStyle w:val="Title"/>
        <w:jc w:val="center"/>
        <w:rPr>
          <w:rFonts w:ascii="Times New Roman" w:hAnsi="Times New Roman" w:cs="Times New Roman"/>
          <w:color w:val="000000" w:themeColor="text1"/>
          <w:sz w:val="72"/>
        </w:rPr>
      </w:pPr>
      <w:r w:rsidRPr="00EA2714">
        <w:rPr>
          <w:rFonts w:ascii="Times New Roman" w:hAnsi="Times New Roman" w:cs="Times New Roman"/>
          <w:color w:val="000000" w:themeColor="text1"/>
          <w:sz w:val="72"/>
        </w:rPr>
        <w:t xml:space="preserve">Acuant </w:t>
      </w:r>
      <w:r w:rsidR="006043E2" w:rsidRPr="00EA2714">
        <w:rPr>
          <w:rFonts w:ascii="Times New Roman" w:hAnsi="Times New Roman" w:cs="Times New Roman"/>
          <w:color w:val="000000" w:themeColor="text1"/>
          <w:sz w:val="72"/>
        </w:rPr>
        <w:t>iOS SDK</w:t>
      </w:r>
      <w:r w:rsidRPr="00EA2714">
        <w:rPr>
          <w:rFonts w:ascii="Times New Roman" w:hAnsi="Times New Roman" w:cs="Times New Roman"/>
          <w:color w:val="000000" w:themeColor="text1"/>
          <w:sz w:val="72"/>
        </w:rPr>
        <w:t xml:space="preserve"> </w:t>
      </w:r>
      <w:r w:rsidR="00F81FA4" w:rsidRPr="00EA2714">
        <w:rPr>
          <w:rFonts w:ascii="Times New Roman" w:hAnsi="Times New Roman" w:cs="Times New Roman"/>
          <w:color w:val="000000" w:themeColor="text1"/>
          <w:sz w:val="72"/>
        </w:rPr>
        <w:t>API</w:t>
      </w:r>
    </w:p>
    <w:p w14:paraId="2C6BE203" w14:textId="77777777" w:rsidR="009C683C" w:rsidRPr="00EA2714" w:rsidRDefault="009C683C" w:rsidP="009C683C">
      <w:pPr>
        <w:pStyle w:val="Title"/>
        <w:jc w:val="center"/>
        <w:rPr>
          <w:rFonts w:ascii="Times New Roman" w:hAnsi="Times New Roman" w:cs="Times New Roman"/>
          <w:color w:val="000000" w:themeColor="text1"/>
        </w:rPr>
      </w:pPr>
      <w:r w:rsidRPr="00EA2714">
        <w:rPr>
          <w:rFonts w:ascii="Times New Roman" w:hAnsi="Times New Roman" w:cs="Times New Roman"/>
          <w:color w:val="000000" w:themeColor="text1"/>
          <w:sz w:val="72"/>
        </w:rPr>
        <w:t>Documentation</w:t>
      </w:r>
      <w:r w:rsidRPr="00EA2714">
        <w:rPr>
          <w:rFonts w:ascii="Times New Roman" w:hAnsi="Times New Roman" w:cs="Times New Roman"/>
          <w:color w:val="000000" w:themeColor="text1"/>
        </w:rPr>
        <w:t xml:space="preserve"> </w:t>
      </w:r>
    </w:p>
    <w:p w14:paraId="41CA5FE3" w14:textId="7BB9A3B4" w:rsidR="009C683C" w:rsidRPr="00EA2714" w:rsidRDefault="009C683C" w:rsidP="009C683C">
      <w:pPr>
        <w:jc w:val="center"/>
        <w:rPr>
          <w:color w:val="000000" w:themeColor="text1"/>
        </w:rPr>
      </w:pPr>
      <w:r w:rsidRPr="00EA2714">
        <w:rPr>
          <w:color w:val="000000" w:themeColor="text1"/>
        </w:rPr>
        <w:t>Last updated on –</w:t>
      </w:r>
      <w:r w:rsidR="00F21C31" w:rsidRPr="00EA2714">
        <w:rPr>
          <w:color w:val="000000" w:themeColor="text1"/>
        </w:rPr>
        <w:t xml:space="preserve"> </w:t>
      </w:r>
      <w:r w:rsidR="00D434F9">
        <w:rPr>
          <w:color w:val="000000" w:themeColor="text1"/>
        </w:rPr>
        <w:t>06</w:t>
      </w:r>
      <w:r w:rsidR="00F21C31" w:rsidRPr="00EA2714">
        <w:rPr>
          <w:color w:val="000000" w:themeColor="text1"/>
        </w:rPr>
        <w:t>/</w:t>
      </w:r>
      <w:r w:rsidR="0025131F">
        <w:rPr>
          <w:color w:val="000000" w:themeColor="text1"/>
        </w:rPr>
        <w:t>13</w:t>
      </w:r>
      <w:r w:rsidR="00F21C31" w:rsidRPr="00EA2714">
        <w:rPr>
          <w:color w:val="000000" w:themeColor="text1"/>
        </w:rPr>
        <w:t>/201</w:t>
      </w:r>
      <w:r w:rsidR="007073E3" w:rsidRPr="00EA2714">
        <w:rPr>
          <w:color w:val="000000" w:themeColor="text1"/>
        </w:rPr>
        <w:t>6</w:t>
      </w:r>
    </w:p>
    <w:p w14:paraId="0BCD564B" w14:textId="77777777" w:rsidR="0091722F" w:rsidRPr="00EA2714" w:rsidRDefault="0091722F" w:rsidP="009C683C">
      <w:pPr>
        <w:tabs>
          <w:tab w:val="left" w:pos="4176"/>
        </w:tabs>
        <w:rPr>
          <w:color w:val="000000" w:themeColor="text1"/>
          <w:sz w:val="22"/>
          <w:szCs w:val="22"/>
        </w:rPr>
      </w:pPr>
    </w:p>
    <w:p w14:paraId="5F743204" w14:textId="77777777" w:rsidR="0091722F" w:rsidRPr="00EA2714" w:rsidRDefault="0091722F" w:rsidP="003F07F1">
      <w:pPr>
        <w:rPr>
          <w:color w:val="000000" w:themeColor="text1"/>
          <w:sz w:val="22"/>
          <w:szCs w:val="22"/>
        </w:rPr>
      </w:pPr>
    </w:p>
    <w:p w14:paraId="07AFBB31" w14:textId="77777777" w:rsidR="0091722F" w:rsidRPr="00EA2714" w:rsidRDefault="0091722F" w:rsidP="003F07F1">
      <w:pPr>
        <w:rPr>
          <w:color w:val="000000" w:themeColor="text1"/>
          <w:sz w:val="22"/>
          <w:szCs w:val="22"/>
        </w:rPr>
      </w:pPr>
    </w:p>
    <w:p w14:paraId="7BAD0450" w14:textId="77777777" w:rsidR="0091722F" w:rsidRPr="00EA2714" w:rsidRDefault="0091722F" w:rsidP="003F07F1">
      <w:pPr>
        <w:rPr>
          <w:color w:val="000000" w:themeColor="text1"/>
          <w:sz w:val="22"/>
          <w:szCs w:val="22"/>
        </w:rPr>
      </w:pPr>
    </w:p>
    <w:p w14:paraId="378B7623" w14:textId="77777777" w:rsidR="0091722F" w:rsidRPr="00EA2714" w:rsidRDefault="0091722F" w:rsidP="003F07F1">
      <w:pPr>
        <w:rPr>
          <w:color w:val="000000" w:themeColor="text1"/>
          <w:sz w:val="22"/>
          <w:szCs w:val="22"/>
        </w:rPr>
      </w:pPr>
    </w:p>
    <w:p w14:paraId="7C3FE6F7" w14:textId="77777777" w:rsidR="0091722F" w:rsidRPr="00EA2714" w:rsidRDefault="0091722F" w:rsidP="003F07F1">
      <w:pPr>
        <w:rPr>
          <w:color w:val="000000" w:themeColor="text1"/>
          <w:sz w:val="22"/>
          <w:szCs w:val="22"/>
        </w:rPr>
      </w:pPr>
    </w:p>
    <w:p w14:paraId="3A8C9229" w14:textId="77777777" w:rsidR="0091722F" w:rsidRPr="00EA2714" w:rsidRDefault="0091722F" w:rsidP="003F07F1">
      <w:pPr>
        <w:rPr>
          <w:color w:val="000000" w:themeColor="text1"/>
          <w:sz w:val="22"/>
          <w:szCs w:val="22"/>
        </w:rPr>
      </w:pPr>
    </w:p>
    <w:p w14:paraId="3DCFEF42" w14:textId="77777777" w:rsidR="0091722F" w:rsidRPr="00EA2714" w:rsidRDefault="0091722F" w:rsidP="003F07F1">
      <w:pPr>
        <w:rPr>
          <w:color w:val="000000" w:themeColor="text1"/>
          <w:sz w:val="22"/>
          <w:szCs w:val="22"/>
        </w:rPr>
      </w:pPr>
    </w:p>
    <w:p w14:paraId="6D1A91F0" w14:textId="77777777" w:rsidR="0091722F" w:rsidRPr="00EA2714" w:rsidRDefault="0091722F" w:rsidP="003F07F1">
      <w:pPr>
        <w:rPr>
          <w:color w:val="000000" w:themeColor="text1"/>
          <w:sz w:val="22"/>
          <w:szCs w:val="22"/>
        </w:rPr>
      </w:pPr>
    </w:p>
    <w:p w14:paraId="2F5D91A9" w14:textId="77777777" w:rsidR="0091722F" w:rsidRPr="00EA2714" w:rsidRDefault="0091722F" w:rsidP="003F07F1">
      <w:pPr>
        <w:rPr>
          <w:color w:val="000000" w:themeColor="text1"/>
          <w:sz w:val="22"/>
          <w:szCs w:val="22"/>
        </w:rPr>
      </w:pPr>
    </w:p>
    <w:p w14:paraId="33A9C268" w14:textId="77777777" w:rsidR="0091722F" w:rsidRPr="00EA2714" w:rsidRDefault="0091722F" w:rsidP="003F07F1">
      <w:pPr>
        <w:rPr>
          <w:color w:val="000000" w:themeColor="text1"/>
          <w:sz w:val="22"/>
          <w:szCs w:val="22"/>
        </w:rPr>
      </w:pPr>
    </w:p>
    <w:p w14:paraId="1293EA99" w14:textId="77777777" w:rsidR="0091722F" w:rsidRPr="00EA2714" w:rsidRDefault="0091722F" w:rsidP="003F07F1">
      <w:pPr>
        <w:rPr>
          <w:color w:val="000000" w:themeColor="text1"/>
          <w:sz w:val="22"/>
          <w:szCs w:val="22"/>
        </w:rPr>
      </w:pPr>
    </w:p>
    <w:p w14:paraId="4F9BA8C0" w14:textId="77777777" w:rsidR="0091722F" w:rsidRPr="00EA2714" w:rsidRDefault="0091722F" w:rsidP="003F07F1">
      <w:pPr>
        <w:rPr>
          <w:color w:val="000000" w:themeColor="text1"/>
          <w:sz w:val="22"/>
          <w:szCs w:val="22"/>
        </w:rPr>
      </w:pPr>
    </w:p>
    <w:p w14:paraId="21A5BE4B" w14:textId="77777777" w:rsidR="0091722F" w:rsidRPr="00EA2714" w:rsidRDefault="0091722F" w:rsidP="003F07F1">
      <w:pPr>
        <w:rPr>
          <w:color w:val="000000" w:themeColor="text1"/>
          <w:sz w:val="22"/>
          <w:szCs w:val="22"/>
        </w:rPr>
      </w:pPr>
    </w:p>
    <w:p w14:paraId="6E821657" w14:textId="77777777" w:rsidR="0091722F" w:rsidRPr="00EA2714" w:rsidRDefault="0091722F" w:rsidP="003F07F1">
      <w:pPr>
        <w:rPr>
          <w:color w:val="000000" w:themeColor="text1"/>
          <w:sz w:val="22"/>
          <w:szCs w:val="22"/>
        </w:rPr>
      </w:pPr>
    </w:p>
    <w:p w14:paraId="0F9FF24E" w14:textId="77777777" w:rsidR="0091722F" w:rsidRPr="00EA2714" w:rsidRDefault="0091722F" w:rsidP="003F07F1">
      <w:pPr>
        <w:rPr>
          <w:color w:val="000000" w:themeColor="text1"/>
          <w:sz w:val="22"/>
          <w:szCs w:val="22"/>
        </w:rPr>
      </w:pPr>
    </w:p>
    <w:p w14:paraId="061F66FE" w14:textId="77777777" w:rsidR="0091722F" w:rsidRPr="00EA2714" w:rsidRDefault="0091722F" w:rsidP="003F07F1">
      <w:pPr>
        <w:rPr>
          <w:color w:val="000000" w:themeColor="text1"/>
          <w:sz w:val="22"/>
          <w:szCs w:val="22"/>
        </w:rPr>
      </w:pPr>
    </w:p>
    <w:p w14:paraId="7DBECAC7" w14:textId="77777777" w:rsidR="0091722F" w:rsidRPr="00EA2714" w:rsidRDefault="0091722F" w:rsidP="003F07F1">
      <w:pPr>
        <w:rPr>
          <w:color w:val="000000" w:themeColor="text1"/>
          <w:sz w:val="22"/>
          <w:szCs w:val="22"/>
        </w:rPr>
      </w:pPr>
    </w:p>
    <w:p w14:paraId="1B763074" w14:textId="77777777" w:rsidR="0091722F" w:rsidRPr="00EA2714" w:rsidRDefault="0091722F" w:rsidP="003F07F1">
      <w:pPr>
        <w:rPr>
          <w:color w:val="000000" w:themeColor="text1"/>
          <w:sz w:val="22"/>
          <w:szCs w:val="22"/>
        </w:rPr>
      </w:pPr>
    </w:p>
    <w:p w14:paraId="202D84DF" w14:textId="77777777" w:rsidR="0091722F" w:rsidRPr="00EA2714" w:rsidRDefault="0091722F" w:rsidP="003F07F1">
      <w:pPr>
        <w:rPr>
          <w:color w:val="000000" w:themeColor="text1"/>
          <w:sz w:val="22"/>
          <w:szCs w:val="22"/>
        </w:rPr>
      </w:pPr>
    </w:p>
    <w:p w14:paraId="0D4F115E" w14:textId="77777777" w:rsidR="0091722F" w:rsidRPr="00EA2714" w:rsidRDefault="0091722F" w:rsidP="003F07F1">
      <w:pPr>
        <w:rPr>
          <w:color w:val="000000" w:themeColor="text1"/>
          <w:sz w:val="22"/>
          <w:szCs w:val="22"/>
        </w:rPr>
      </w:pPr>
    </w:p>
    <w:p w14:paraId="2D59F906" w14:textId="77777777" w:rsidR="0091722F" w:rsidRPr="00EA2714" w:rsidRDefault="0091722F" w:rsidP="003F07F1">
      <w:pPr>
        <w:rPr>
          <w:color w:val="000000" w:themeColor="text1"/>
          <w:sz w:val="22"/>
          <w:szCs w:val="22"/>
        </w:rPr>
      </w:pPr>
    </w:p>
    <w:p w14:paraId="6FB325A8" w14:textId="77777777" w:rsidR="0091722F" w:rsidRPr="00EA2714" w:rsidRDefault="0091722F" w:rsidP="003F07F1">
      <w:pPr>
        <w:rPr>
          <w:color w:val="000000" w:themeColor="text1"/>
          <w:sz w:val="22"/>
          <w:szCs w:val="22"/>
        </w:rPr>
      </w:pPr>
    </w:p>
    <w:p w14:paraId="46B88D00" w14:textId="77777777" w:rsidR="0091722F" w:rsidRPr="00EA2714" w:rsidRDefault="0091722F" w:rsidP="003F07F1">
      <w:pPr>
        <w:rPr>
          <w:color w:val="000000" w:themeColor="text1"/>
          <w:sz w:val="22"/>
          <w:szCs w:val="22"/>
        </w:rPr>
      </w:pPr>
    </w:p>
    <w:p w14:paraId="3106134A" w14:textId="77777777" w:rsidR="0091722F" w:rsidRPr="00EA2714" w:rsidRDefault="0091722F" w:rsidP="003F07F1">
      <w:pPr>
        <w:rPr>
          <w:color w:val="000000" w:themeColor="text1"/>
          <w:sz w:val="22"/>
          <w:szCs w:val="22"/>
        </w:rPr>
      </w:pPr>
    </w:p>
    <w:p w14:paraId="511ED300" w14:textId="77777777" w:rsidR="0091722F" w:rsidRPr="00EA2714" w:rsidRDefault="0091722F" w:rsidP="003F07F1">
      <w:pPr>
        <w:rPr>
          <w:color w:val="000000" w:themeColor="text1"/>
          <w:sz w:val="22"/>
          <w:szCs w:val="22"/>
        </w:rPr>
      </w:pPr>
    </w:p>
    <w:sdt>
      <w:sdtPr>
        <w:rPr>
          <w:rFonts w:ascii="Times New Roman" w:eastAsiaTheme="minorHAnsi" w:hAnsi="Times New Roman" w:cs="Times New Roman"/>
          <w:color w:val="000000" w:themeColor="text1"/>
          <w:sz w:val="24"/>
          <w:szCs w:val="24"/>
        </w:rPr>
        <w:id w:val="84047323"/>
        <w:docPartObj>
          <w:docPartGallery w:val="Table of Contents"/>
          <w:docPartUnique/>
        </w:docPartObj>
      </w:sdtPr>
      <w:sdtEndPr>
        <w:rPr>
          <w:b/>
          <w:bCs/>
        </w:rPr>
      </w:sdtEndPr>
      <w:sdtContent>
        <w:p w14:paraId="26918E07" w14:textId="77777777" w:rsidR="00C72A4B" w:rsidRPr="00EA2714" w:rsidRDefault="00C72A4B">
          <w:pPr>
            <w:pStyle w:val="TOCHeading"/>
            <w:rPr>
              <w:rFonts w:ascii="Times New Roman" w:hAnsi="Times New Roman" w:cs="Times New Roman"/>
              <w:color w:val="000000" w:themeColor="text1"/>
            </w:rPr>
          </w:pPr>
          <w:r w:rsidRPr="00EA2714">
            <w:rPr>
              <w:rFonts w:ascii="Times New Roman" w:hAnsi="Times New Roman" w:cs="Times New Roman"/>
              <w:color w:val="000000" w:themeColor="text1"/>
            </w:rPr>
            <w:t>Contents</w:t>
          </w:r>
        </w:p>
        <w:p w14:paraId="6375A028" w14:textId="77777777" w:rsidR="00796BAD" w:rsidRDefault="00CC5CF3">
          <w:pPr>
            <w:pStyle w:val="TOC1"/>
            <w:rPr>
              <w:rFonts w:asciiTheme="minorHAnsi" w:eastAsiaTheme="minorEastAsia" w:hAnsiTheme="minorHAnsi" w:cstheme="minorBidi"/>
              <w:noProof/>
            </w:rPr>
          </w:pPr>
          <w:r w:rsidRPr="00EA2714">
            <w:rPr>
              <w:color w:val="000000" w:themeColor="text1"/>
            </w:rPr>
            <w:fldChar w:fldCharType="begin"/>
          </w:r>
          <w:r w:rsidRPr="00EA2714">
            <w:rPr>
              <w:color w:val="000000" w:themeColor="text1"/>
            </w:rPr>
            <w:instrText xml:space="preserve"> TOC \o "1-1" \h \z \u </w:instrText>
          </w:r>
          <w:r w:rsidRPr="00EA2714">
            <w:rPr>
              <w:color w:val="000000" w:themeColor="text1"/>
            </w:rPr>
            <w:fldChar w:fldCharType="separate"/>
          </w:r>
          <w:hyperlink w:anchor="_Toc453588777" w:history="1">
            <w:r w:rsidR="00796BAD" w:rsidRPr="00191346">
              <w:rPr>
                <w:rStyle w:val="Hyperlink"/>
                <w:noProof/>
              </w:rPr>
              <w:t>1</w:t>
            </w:r>
            <w:r w:rsidR="00796BAD">
              <w:rPr>
                <w:rFonts w:asciiTheme="minorHAnsi" w:eastAsiaTheme="minorEastAsia" w:hAnsiTheme="minorHAnsi" w:cstheme="minorBidi"/>
                <w:noProof/>
              </w:rPr>
              <w:tab/>
            </w:r>
            <w:r w:rsidR="00796BAD" w:rsidRPr="00191346">
              <w:rPr>
                <w:rStyle w:val="Hyperlink"/>
                <w:noProof/>
              </w:rPr>
              <w:t>Introduction</w:t>
            </w:r>
            <w:r w:rsidR="00796BAD">
              <w:rPr>
                <w:noProof/>
                <w:webHidden/>
              </w:rPr>
              <w:tab/>
            </w:r>
            <w:r w:rsidR="00796BAD">
              <w:rPr>
                <w:noProof/>
                <w:webHidden/>
              </w:rPr>
              <w:fldChar w:fldCharType="begin"/>
            </w:r>
            <w:r w:rsidR="00796BAD">
              <w:rPr>
                <w:noProof/>
                <w:webHidden/>
              </w:rPr>
              <w:instrText xml:space="preserve"> PAGEREF _Toc453588777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328E0D20" w14:textId="77777777" w:rsidR="00796BAD" w:rsidRDefault="000D2965">
          <w:pPr>
            <w:pStyle w:val="TOC1"/>
            <w:rPr>
              <w:rFonts w:asciiTheme="minorHAnsi" w:eastAsiaTheme="minorEastAsia" w:hAnsiTheme="minorHAnsi" w:cstheme="minorBidi"/>
              <w:noProof/>
            </w:rPr>
          </w:pPr>
          <w:hyperlink w:anchor="_Toc453588778" w:history="1">
            <w:r w:rsidR="00796BAD" w:rsidRPr="00191346">
              <w:rPr>
                <w:rStyle w:val="Hyperlink"/>
                <w:noProof/>
              </w:rPr>
              <w:t>2</w:t>
            </w:r>
            <w:r w:rsidR="00796BAD">
              <w:rPr>
                <w:rFonts w:asciiTheme="minorHAnsi" w:eastAsiaTheme="minorEastAsia" w:hAnsiTheme="minorHAnsi" w:cstheme="minorBidi"/>
                <w:noProof/>
              </w:rPr>
              <w:tab/>
            </w:r>
            <w:r w:rsidR="00796BAD" w:rsidRPr="00191346">
              <w:rPr>
                <w:rStyle w:val="Hyperlink"/>
                <w:noProof/>
              </w:rPr>
              <w:t>Requirements</w:t>
            </w:r>
            <w:r w:rsidR="00796BAD">
              <w:rPr>
                <w:noProof/>
                <w:webHidden/>
              </w:rPr>
              <w:tab/>
            </w:r>
            <w:r w:rsidR="00796BAD">
              <w:rPr>
                <w:noProof/>
                <w:webHidden/>
              </w:rPr>
              <w:fldChar w:fldCharType="begin"/>
            </w:r>
            <w:r w:rsidR="00796BAD">
              <w:rPr>
                <w:noProof/>
                <w:webHidden/>
              </w:rPr>
              <w:instrText xml:space="preserve"> PAGEREF _Toc453588778 \h </w:instrText>
            </w:r>
            <w:r w:rsidR="00796BAD">
              <w:rPr>
                <w:noProof/>
                <w:webHidden/>
              </w:rPr>
            </w:r>
            <w:r w:rsidR="00796BAD">
              <w:rPr>
                <w:noProof/>
                <w:webHidden/>
              </w:rPr>
              <w:fldChar w:fldCharType="separate"/>
            </w:r>
            <w:r w:rsidR="001466B3">
              <w:rPr>
                <w:noProof/>
                <w:webHidden/>
              </w:rPr>
              <w:t>3</w:t>
            </w:r>
            <w:r w:rsidR="00796BAD">
              <w:rPr>
                <w:noProof/>
                <w:webHidden/>
              </w:rPr>
              <w:fldChar w:fldCharType="end"/>
            </w:r>
          </w:hyperlink>
        </w:p>
        <w:p w14:paraId="0E9A625D" w14:textId="77777777" w:rsidR="00796BAD" w:rsidRDefault="000D2965">
          <w:pPr>
            <w:pStyle w:val="TOC1"/>
            <w:rPr>
              <w:rFonts w:asciiTheme="minorHAnsi" w:eastAsiaTheme="minorEastAsia" w:hAnsiTheme="minorHAnsi" w:cstheme="minorBidi"/>
              <w:noProof/>
            </w:rPr>
          </w:pPr>
          <w:hyperlink w:anchor="_Toc453588779" w:history="1">
            <w:r w:rsidR="00796BAD" w:rsidRPr="00191346">
              <w:rPr>
                <w:rStyle w:val="Hyperlink"/>
                <w:noProof/>
              </w:rPr>
              <w:t>3</w:t>
            </w:r>
            <w:r w:rsidR="00796BAD">
              <w:rPr>
                <w:rFonts w:asciiTheme="minorHAnsi" w:eastAsiaTheme="minorEastAsia" w:hAnsiTheme="minorHAnsi" w:cstheme="minorBidi"/>
                <w:noProof/>
              </w:rPr>
              <w:tab/>
            </w:r>
            <w:r w:rsidR="00796BAD" w:rsidRPr="00191346">
              <w:rPr>
                <w:rStyle w:val="Hyperlink"/>
                <w:noProof/>
              </w:rPr>
              <w:t>Integration</w:t>
            </w:r>
            <w:r w:rsidR="00796BAD">
              <w:rPr>
                <w:noProof/>
                <w:webHidden/>
              </w:rPr>
              <w:tab/>
            </w:r>
            <w:r w:rsidR="00796BAD">
              <w:rPr>
                <w:noProof/>
                <w:webHidden/>
              </w:rPr>
              <w:fldChar w:fldCharType="begin"/>
            </w:r>
            <w:r w:rsidR="00796BAD">
              <w:rPr>
                <w:noProof/>
                <w:webHidden/>
              </w:rPr>
              <w:instrText xml:space="preserve"> PAGEREF _Toc453588779 \h </w:instrText>
            </w:r>
            <w:r w:rsidR="00796BAD">
              <w:rPr>
                <w:noProof/>
                <w:webHidden/>
              </w:rPr>
            </w:r>
            <w:r w:rsidR="00796BAD">
              <w:rPr>
                <w:noProof/>
                <w:webHidden/>
              </w:rPr>
              <w:fldChar w:fldCharType="separate"/>
            </w:r>
            <w:r w:rsidR="001466B3">
              <w:rPr>
                <w:noProof/>
                <w:webHidden/>
              </w:rPr>
              <w:t>4</w:t>
            </w:r>
            <w:r w:rsidR="00796BAD">
              <w:rPr>
                <w:noProof/>
                <w:webHidden/>
              </w:rPr>
              <w:fldChar w:fldCharType="end"/>
            </w:r>
          </w:hyperlink>
        </w:p>
        <w:p w14:paraId="53BC462D" w14:textId="77777777" w:rsidR="00796BAD" w:rsidRDefault="000D2965">
          <w:pPr>
            <w:pStyle w:val="TOC1"/>
            <w:rPr>
              <w:rFonts w:asciiTheme="minorHAnsi" w:eastAsiaTheme="minorEastAsia" w:hAnsiTheme="minorHAnsi" w:cstheme="minorBidi"/>
              <w:noProof/>
            </w:rPr>
          </w:pPr>
          <w:r>
            <w:fldChar w:fldCharType="begin"/>
          </w:r>
          <w:r>
            <w:instrText xml:space="preserve"> HYPERLINK \l "_Toc453588780" </w:instrText>
          </w:r>
          <w:r>
            <w:fldChar w:fldCharType="separate"/>
          </w:r>
          <w:r w:rsidR="00796BAD" w:rsidRPr="00191346">
            <w:rPr>
              <w:rStyle w:val="Hyperlink"/>
              <w:noProof/>
            </w:rPr>
            <w:t>4</w:t>
          </w:r>
          <w:r w:rsidR="00796BAD">
            <w:rPr>
              <w:rFonts w:asciiTheme="minorHAnsi" w:eastAsiaTheme="minorEastAsia" w:hAnsiTheme="minorHAnsi" w:cstheme="minorBidi"/>
              <w:noProof/>
            </w:rPr>
            <w:tab/>
          </w:r>
          <w:r w:rsidR="00796BAD" w:rsidRPr="00191346">
            <w:rPr>
              <w:rStyle w:val="Hyperlink"/>
              <w:noProof/>
            </w:rPr>
            <w:t>Activate the license key</w:t>
          </w:r>
          <w:r w:rsidR="00796BAD">
            <w:rPr>
              <w:noProof/>
              <w:webHidden/>
            </w:rPr>
            <w:tab/>
          </w:r>
          <w:r w:rsidR="00796BAD">
            <w:rPr>
              <w:noProof/>
              <w:webHidden/>
            </w:rPr>
            <w:fldChar w:fldCharType="begin"/>
          </w:r>
          <w:r w:rsidR="00796BAD">
            <w:rPr>
              <w:noProof/>
              <w:webHidden/>
            </w:rPr>
            <w:instrText xml:space="preserve"> PAGEREF _Toc453588780 \h </w:instrText>
          </w:r>
          <w:r w:rsidR="00796BAD">
            <w:rPr>
              <w:noProof/>
              <w:webHidden/>
            </w:rPr>
          </w:r>
          <w:r w:rsidR="00796BAD">
            <w:rPr>
              <w:noProof/>
              <w:webHidden/>
            </w:rPr>
            <w:fldChar w:fldCharType="separate"/>
          </w:r>
          <w:ins w:id="0" w:author="Tapas Behera" w:date="2016-06-28T08:49:00Z">
            <w:r w:rsidR="001466B3">
              <w:rPr>
                <w:noProof/>
                <w:webHidden/>
              </w:rPr>
              <w:t>6</w:t>
            </w:r>
          </w:ins>
          <w:del w:id="1" w:author="Tapas Behera" w:date="2016-06-28T08:49:00Z">
            <w:r w:rsidR="00796BAD" w:rsidDel="001466B3">
              <w:rPr>
                <w:noProof/>
                <w:webHidden/>
              </w:rPr>
              <w:delText>5</w:delText>
            </w:r>
          </w:del>
          <w:r w:rsidR="00796BAD">
            <w:rPr>
              <w:noProof/>
              <w:webHidden/>
            </w:rPr>
            <w:fldChar w:fldCharType="end"/>
          </w:r>
          <w:r>
            <w:rPr>
              <w:noProof/>
            </w:rPr>
            <w:fldChar w:fldCharType="end"/>
          </w:r>
        </w:p>
        <w:p w14:paraId="78DD159E" w14:textId="77777777" w:rsidR="00796BAD" w:rsidRDefault="000D2965">
          <w:pPr>
            <w:pStyle w:val="TOC1"/>
            <w:rPr>
              <w:rFonts w:asciiTheme="minorHAnsi" w:eastAsiaTheme="minorEastAsia" w:hAnsiTheme="minorHAnsi" w:cstheme="minorBidi"/>
              <w:noProof/>
            </w:rPr>
          </w:pPr>
          <w:hyperlink w:anchor="_Toc453588781" w:history="1">
            <w:r w:rsidR="00796BAD" w:rsidRPr="00191346">
              <w:rPr>
                <w:rStyle w:val="Hyperlink"/>
                <w:noProof/>
              </w:rPr>
              <w:t>5</w:t>
            </w:r>
            <w:r w:rsidR="00796BAD">
              <w:rPr>
                <w:rFonts w:asciiTheme="minorHAnsi" w:eastAsiaTheme="minorEastAsia" w:hAnsiTheme="minorHAnsi" w:cstheme="minorBidi"/>
                <w:noProof/>
              </w:rPr>
              <w:tab/>
            </w:r>
            <w:r w:rsidR="00796BAD" w:rsidRPr="00191346">
              <w:rPr>
                <w:rStyle w:val="Hyperlink"/>
                <w:noProof/>
              </w:rPr>
              <w:t>Initialize and create the SDK’s instance</w:t>
            </w:r>
            <w:r w:rsidR="00796BAD">
              <w:rPr>
                <w:noProof/>
                <w:webHidden/>
              </w:rPr>
              <w:tab/>
            </w:r>
            <w:r w:rsidR="00796BAD">
              <w:rPr>
                <w:noProof/>
                <w:webHidden/>
              </w:rPr>
              <w:fldChar w:fldCharType="begin"/>
            </w:r>
            <w:r w:rsidR="00796BAD">
              <w:rPr>
                <w:noProof/>
                <w:webHidden/>
              </w:rPr>
              <w:instrText xml:space="preserve"> PAGEREF _Toc453588781 \h </w:instrText>
            </w:r>
            <w:r w:rsidR="00796BAD">
              <w:rPr>
                <w:noProof/>
                <w:webHidden/>
              </w:rPr>
            </w:r>
            <w:r w:rsidR="00796BAD">
              <w:rPr>
                <w:noProof/>
                <w:webHidden/>
              </w:rPr>
              <w:fldChar w:fldCharType="separate"/>
            </w:r>
            <w:r w:rsidR="001466B3">
              <w:rPr>
                <w:noProof/>
                <w:webHidden/>
              </w:rPr>
              <w:t>6</w:t>
            </w:r>
            <w:r w:rsidR="00796BAD">
              <w:rPr>
                <w:noProof/>
                <w:webHidden/>
              </w:rPr>
              <w:fldChar w:fldCharType="end"/>
            </w:r>
          </w:hyperlink>
        </w:p>
        <w:p w14:paraId="54935678" w14:textId="77777777" w:rsidR="00796BAD" w:rsidRDefault="000D2965">
          <w:pPr>
            <w:pStyle w:val="TOC1"/>
            <w:rPr>
              <w:rFonts w:asciiTheme="minorHAnsi" w:eastAsiaTheme="minorEastAsia" w:hAnsiTheme="minorHAnsi" w:cstheme="minorBidi"/>
              <w:noProof/>
            </w:rPr>
          </w:pPr>
          <w:hyperlink w:anchor="_Toc453588782" w:history="1">
            <w:r w:rsidR="00796BAD" w:rsidRPr="00191346">
              <w:rPr>
                <w:rStyle w:val="Hyperlink"/>
                <w:noProof/>
              </w:rPr>
              <w:t>6</w:t>
            </w:r>
            <w:r w:rsidR="00796BAD">
              <w:rPr>
                <w:rFonts w:asciiTheme="minorHAnsi" w:eastAsiaTheme="minorEastAsia" w:hAnsiTheme="minorHAnsi" w:cstheme="minorBidi"/>
                <w:noProof/>
              </w:rPr>
              <w:tab/>
            </w:r>
            <w:r w:rsidR="00796BAD" w:rsidRPr="00191346">
              <w:rPr>
                <w:rStyle w:val="Hyperlink"/>
                <w:noProof/>
              </w:rPr>
              <w:t>Capturing a card</w:t>
            </w:r>
            <w:r w:rsidR="00796BAD">
              <w:rPr>
                <w:noProof/>
                <w:webHidden/>
              </w:rPr>
              <w:tab/>
            </w:r>
            <w:r w:rsidR="00796BAD">
              <w:rPr>
                <w:noProof/>
                <w:webHidden/>
              </w:rPr>
              <w:fldChar w:fldCharType="begin"/>
            </w:r>
            <w:r w:rsidR="00796BAD">
              <w:rPr>
                <w:noProof/>
                <w:webHidden/>
              </w:rPr>
              <w:instrText xml:space="preserve"> PAGEREF _Toc453588782 \h </w:instrText>
            </w:r>
            <w:r w:rsidR="00796BAD">
              <w:rPr>
                <w:noProof/>
                <w:webHidden/>
              </w:rPr>
            </w:r>
            <w:r w:rsidR="00796BAD">
              <w:rPr>
                <w:noProof/>
                <w:webHidden/>
              </w:rPr>
              <w:fldChar w:fldCharType="separate"/>
            </w:r>
            <w:r w:rsidR="001466B3">
              <w:rPr>
                <w:noProof/>
                <w:webHidden/>
              </w:rPr>
              <w:t>7</w:t>
            </w:r>
            <w:r w:rsidR="00796BAD">
              <w:rPr>
                <w:noProof/>
                <w:webHidden/>
              </w:rPr>
              <w:fldChar w:fldCharType="end"/>
            </w:r>
          </w:hyperlink>
        </w:p>
        <w:p w14:paraId="33690E0A" w14:textId="77777777" w:rsidR="00796BAD" w:rsidRDefault="000D2965">
          <w:pPr>
            <w:pStyle w:val="TOC1"/>
            <w:rPr>
              <w:rFonts w:asciiTheme="minorHAnsi" w:eastAsiaTheme="minorEastAsia" w:hAnsiTheme="minorHAnsi" w:cstheme="minorBidi"/>
              <w:noProof/>
            </w:rPr>
          </w:pPr>
          <w:hyperlink w:anchor="_Toc453588783" w:history="1">
            <w:r w:rsidR="00796BAD" w:rsidRPr="00191346">
              <w:rPr>
                <w:rStyle w:val="Hyperlink"/>
                <w:noProof/>
              </w:rPr>
              <w:t>7</w:t>
            </w:r>
            <w:r w:rsidR="00796BAD">
              <w:rPr>
                <w:rFonts w:asciiTheme="minorHAnsi" w:eastAsiaTheme="minorEastAsia" w:hAnsiTheme="minorHAnsi" w:cstheme="minorBidi"/>
                <w:noProof/>
              </w:rPr>
              <w:tab/>
            </w:r>
            <w:r w:rsidR="00796BAD" w:rsidRPr="00191346">
              <w:rPr>
                <w:rStyle w:val="Hyperlink"/>
                <w:noProof/>
              </w:rPr>
              <w:t>Processing a card</w:t>
            </w:r>
            <w:r w:rsidR="00796BAD">
              <w:rPr>
                <w:noProof/>
                <w:webHidden/>
              </w:rPr>
              <w:tab/>
            </w:r>
            <w:r w:rsidR="00796BAD">
              <w:rPr>
                <w:noProof/>
                <w:webHidden/>
              </w:rPr>
              <w:fldChar w:fldCharType="begin"/>
            </w:r>
            <w:r w:rsidR="00796BAD">
              <w:rPr>
                <w:noProof/>
                <w:webHidden/>
              </w:rPr>
              <w:instrText xml:space="preserve"> PAGEREF _Toc453588783 \h </w:instrText>
            </w:r>
            <w:r w:rsidR="00796BAD">
              <w:rPr>
                <w:noProof/>
                <w:webHidden/>
              </w:rPr>
            </w:r>
            <w:r w:rsidR="00796BAD">
              <w:rPr>
                <w:noProof/>
                <w:webHidden/>
              </w:rPr>
              <w:fldChar w:fldCharType="separate"/>
            </w:r>
            <w:r w:rsidR="001466B3">
              <w:rPr>
                <w:noProof/>
                <w:webHidden/>
              </w:rPr>
              <w:t>15</w:t>
            </w:r>
            <w:r w:rsidR="00796BAD">
              <w:rPr>
                <w:noProof/>
                <w:webHidden/>
              </w:rPr>
              <w:fldChar w:fldCharType="end"/>
            </w:r>
          </w:hyperlink>
        </w:p>
        <w:p w14:paraId="604C644E" w14:textId="77777777" w:rsidR="00796BAD" w:rsidRDefault="000D2965">
          <w:pPr>
            <w:pStyle w:val="TOC1"/>
            <w:rPr>
              <w:rFonts w:asciiTheme="minorHAnsi" w:eastAsiaTheme="minorEastAsia" w:hAnsiTheme="minorHAnsi" w:cstheme="minorBidi"/>
              <w:noProof/>
            </w:rPr>
          </w:pPr>
          <w:hyperlink w:anchor="_Toc453588784" w:history="1">
            <w:r w:rsidR="00796BAD" w:rsidRPr="00191346">
              <w:rPr>
                <w:rStyle w:val="Hyperlink"/>
                <w:noProof/>
              </w:rPr>
              <w:t>8</w:t>
            </w:r>
            <w:r w:rsidR="00796BAD">
              <w:rPr>
                <w:rFonts w:asciiTheme="minorHAnsi" w:eastAsiaTheme="minorEastAsia" w:hAnsiTheme="minorHAnsi" w:cstheme="minorBidi"/>
                <w:noProof/>
              </w:rPr>
              <w:tab/>
            </w:r>
            <w:r w:rsidR="00796BAD" w:rsidRPr="00191346">
              <w:rPr>
                <w:rStyle w:val="Hyperlink"/>
                <w:noProof/>
              </w:rPr>
              <w:t>Facial Recognition and Match Feature</w:t>
            </w:r>
            <w:r w:rsidR="00796BAD">
              <w:rPr>
                <w:noProof/>
                <w:webHidden/>
              </w:rPr>
              <w:tab/>
            </w:r>
            <w:r w:rsidR="00796BAD">
              <w:rPr>
                <w:noProof/>
                <w:webHidden/>
              </w:rPr>
              <w:fldChar w:fldCharType="begin"/>
            </w:r>
            <w:r w:rsidR="00796BAD">
              <w:rPr>
                <w:noProof/>
                <w:webHidden/>
              </w:rPr>
              <w:instrText xml:space="preserve"> PAGEREF _Toc453588784 \h </w:instrText>
            </w:r>
            <w:r w:rsidR="00796BAD">
              <w:rPr>
                <w:noProof/>
                <w:webHidden/>
              </w:rPr>
            </w:r>
            <w:r w:rsidR="00796BAD">
              <w:rPr>
                <w:noProof/>
                <w:webHidden/>
              </w:rPr>
              <w:fldChar w:fldCharType="separate"/>
            </w:r>
            <w:r w:rsidR="001466B3">
              <w:rPr>
                <w:noProof/>
                <w:webHidden/>
              </w:rPr>
              <w:t>26</w:t>
            </w:r>
            <w:r w:rsidR="00796BAD">
              <w:rPr>
                <w:noProof/>
                <w:webHidden/>
              </w:rPr>
              <w:fldChar w:fldCharType="end"/>
            </w:r>
          </w:hyperlink>
        </w:p>
        <w:p w14:paraId="6DB0F9E5" w14:textId="77777777" w:rsidR="00796BAD" w:rsidRDefault="000D2965">
          <w:pPr>
            <w:pStyle w:val="TOC1"/>
            <w:rPr>
              <w:rFonts w:asciiTheme="minorHAnsi" w:eastAsiaTheme="minorEastAsia" w:hAnsiTheme="minorHAnsi" w:cstheme="minorBidi"/>
              <w:noProof/>
            </w:rPr>
          </w:pPr>
          <w:r>
            <w:fldChar w:fldCharType="begin"/>
          </w:r>
          <w:r>
            <w:instrText xml:space="preserve"> HYPERLINK \l "_Toc453588785" </w:instrText>
          </w:r>
          <w:r>
            <w:fldChar w:fldCharType="separate"/>
          </w:r>
          <w:r w:rsidR="00796BAD" w:rsidRPr="00191346">
            <w:rPr>
              <w:rStyle w:val="Hyperlink"/>
              <w:noProof/>
            </w:rPr>
            <w:t>9</w:t>
          </w:r>
          <w:r w:rsidR="00796BAD">
            <w:rPr>
              <w:rFonts w:asciiTheme="minorHAnsi" w:eastAsiaTheme="minorEastAsia" w:hAnsiTheme="minorHAnsi" w:cstheme="minorBidi"/>
              <w:noProof/>
            </w:rPr>
            <w:tab/>
          </w:r>
          <w:r w:rsidR="00796BAD" w:rsidRPr="00191346">
            <w:rPr>
              <w:rStyle w:val="Hyperlink"/>
              <w:noProof/>
            </w:rPr>
            <w:t>Error Types</w:t>
          </w:r>
          <w:r w:rsidR="00796BAD">
            <w:rPr>
              <w:noProof/>
              <w:webHidden/>
            </w:rPr>
            <w:tab/>
          </w:r>
          <w:r w:rsidR="00796BAD">
            <w:rPr>
              <w:noProof/>
              <w:webHidden/>
            </w:rPr>
            <w:fldChar w:fldCharType="begin"/>
          </w:r>
          <w:r w:rsidR="00796BAD">
            <w:rPr>
              <w:noProof/>
              <w:webHidden/>
            </w:rPr>
            <w:instrText xml:space="preserve"> PAGEREF _Toc453588785 \h </w:instrText>
          </w:r>
          <w:r w:rsidR="00796BAD">
            <w:rPr>
              <w:noProof/>
              <w:webHidden/>
            </w:rPr>
          </w:r>
          <w:r w:rsidR="00796BAD">
            <w:rPr>
              <w:noProof/>
              <w:webHidden/>
            </w:rPr>
            <w:fldChar w:fldCharType="separate"/>
          </w:r>
          <w:ins w:id="2" w:author="Tapas Behera" w:date="2016-06-28T08:49:00Z">
            <w:r w:rsidR="001466B3">
              <w:rPr>
                <w:noProof/>
                <w:webHidden/>
              </w:rPr>
              <w:t>29</w:t>
            </w:r>
          </w:ins>
          <w:del w:id="3" w:author="Tapas Behera" w:date="2016-06-28T08:49:00Z">
            <w:r w:rsidR="00796BAD" w:rsidDel="001466B3">
              <w:rPr>
                <w:noProof/>
                <w:webHidden/>
              </w:rPr>
              <w:delText>28</w:delText>
            </w:r>
          </w:del>
          <w:r w:rsidR="00796BAD">
            <w:rPr>
              <w:noProof/>
              <w:webHidden/>
            </w:rPr>
            <w:fldChar w:fldCharType="end"/>
          </w:r>
          <w:r>
            <w:rPr>
              <w:noProof/>
            </w:rPr>
            <w:fldChar w:fldCharType="end"/>
          </w:r>
        </w:p>
        <w:p w14:paraId="396FC62B" w14:textId="77777777" w:rsidR="00796BAD" w:rsidRDefault="000D2965">
          <w:pPr>
            <w:pStyle w:val="TOC1"/>
            <w:rPr>
              <w:rFonts w:asciiTheme="minorHAnsi" w:eastAsiaTheme="minorEastAsia" w:hAnsiTheme="minorHAnsi" w:cstheme="minorBidi"/>
              <w:noProof/>
            </w:rPr>
          </w:pPr>
          <w:r>
            <w:fldChar w:fldCharType="begin"/>
          </w:r>
          <w:r>
            <w:instrText xml:space="preserve"> HYPERLINK \l "_Toc453588786" </w:instrText>
          </w:r>
          <w:r>
            <w:fldChar w:fldCharType="separate"/>
          </w:r>
          <w:r w:rsidR="00796BAD" w:rsidRPr="00191346">
            <w:rPr>
              <w:rStyle w:val="Hyperlink"/>
              <w:noProof/>
            </w:rPr>
            <w:t>10</w:t>
          </w:r>
          <w:r w:rsidR="00796BAD">
            <w:rPr>
              <w:rFonts w:asciiTheme="minorHAnsi" w:eastAsiaTheme="minorEastAsia" w:hAnsiTheme="minorHAnsi" w:cstheme="minorBidi"/>
              <w:noProof/>
            </w:rPr>
            <w:tab/>
          </w:r>
          <w:r w:rsidR="00796BAD" w:rsidRPr="00191346">
            <w:rPr>
              <w:rStyle w:val="Hyperlink"/>
              <w:noProof/>
            </w:rPr>
            <w:t>Miscellaneous</w:t>
          </w:r>
          <w:r w:rsidR="00796BAD">
            <w:rPr>
              <w:noProof/>
              <w:webHidden/>
            </w:rPr>
            <w:tab/>
          </w:r>
          <w:r w:rsidR="00796BAD">
            <w:rPr>
              <w:noProof/>
              <w:webHidden/>
            </w:rPr>
            <w:fldChar w:fldCharType="begin"/>
          </w:r>
          <w:r w:rsidR="00796BAD">
            <w:rPr>
              <w:noProof/>
              <w:webHidden/>
            </w:rPr>
            <w:instrText xml:space="preserve"> PAGEREF _Toc453588786 \h </w:instrText>
          </w:r>
          <w:r w:rsidR="00796BAD">
            <w:rPr>
              <w:noProof/>
              <w:webHidden/>
            </w:rPr>
          </w:r>
          <w:r w:rsidR="00796BAD">
            <w:rPr>
              <w:noProof/>
              <w:webHidden/>
            </w:rPr>
            <w:fldChar w:fldCharType="separate"/>
          </w:r>
          <w:ins w:id="4" w:author="Tapas Behera" w:date="2016-06-28T08:49:00Z">
            <w:r w:rsidR="001466B3">
              <w:rPr>
                <w:noProof/>
                <w:webHidden/>
              </w:rPr>
              <w:t>30</w:t>
            </w:r>
          </w:ins>
          <w:del w:id="5" w:author="Tapas Behera" w:date="2016-06-28T08:49:00Z">
            <w:r w:rsidR="00796BAD" w:rsidDel="001466B3">
              <w:rPr>
                <w:noProof/>
                <w:webHidden/>
              </w:rPr>
              <w:delText>29</w:delText>
            </w:r>
          </w:del>
          <w:r w:rsidR="00796BAD">
            <w:rPr>
              <w:noProof/>
              <w:webHidden/>
            </w:rPr>
            <w:fldChar w:fldCharType="end"/>
          </w:r>
          <w:r>
            <w:rPr>
              <w:noProof/>
            </w:rPr>
            <w:fldChar w:fldCharType="end"/>
          </w:r>
        </w:p>
        <w:p w14:paraId="101242C1" w14:textId="77777777" w:rsidR="00796BAD" w:rsidRDefault="000D2965">
          <w:pPr>
            <w:pStyle w:val="TOC1"/>
            <w:rPr>
              <w:rFonts w:asciiTheme="minorHAnsi" w:eastAsiaTheme="minorEastAsia" w:hAnsiTheme="minorHAnsi" w:cstheme="minorBidi"/>
              <w:noProof/>
            </w:rPr>
          </w:pPr>
          <w:r>
            <w:fldChar w:fldCharType="begin"/>
          </w:r>
          <w:r>
            <w:instrText xml:space="preserve"> HYPERLINK \l "_Toc453588787" </w:instrText>
          </w:r>
          <w:r>
            <w:fldChar w:fldCharType="separate"/>
          </w:r>
          <w:r w:rsidR="00796BAD" w:rsidRPr="00191346">
            <w:rPr>
              <w:rStyle w:val="Hyperlink"/>
              <w:noProof/>
            </w:rPr>
            <w:t>11</w:t>
          </w:r>
          <w:r w:rsidR="00796BAD">
            <w:rPr>
              <w:rFonts w:asciiTheme="minorHAnsi" w:eastAsiaTheme="minorEastAsia" w:hAnsiTheme="minorHAnsi" w:cstheme="minorBidi"/>
              <w:noProof/>
            </w:rPr>
            <w:tab/>
          </w:r>
          <w:r w:rsidR="00796BAD" w:rsidRPr="00191346">
            <w:rPr>
              <w:rStyle w:val="Hyperlink"/>
              <w:noProof/>
            </w:rPr>
            <w:t>Change Log</w:t>
          </w:r>
          <w:r w:rsidR="00796BAD">
            <w:rPr>
              <w:noProof/>
              <w:webHidden/>
            </w:rPr>
            <w:tab/>
          </w:r>
          <w:r w:rsidR="00796BAD">
            <w:rPr>
              <w:noProof/>
              <w:webHidden/>
            </w:rPr>
            <w:fldChar w:fldCharType="begin"/>
          </w:r>
          <w:r w:rsidR="00796BAD">
            <w:rPr>
              <w:noProof/>
              <w:webHidden/>
            </w:rPr>
            <w:instrText xml:space="preserve"> PAGEREF _Toc453588787 \h </w:instrText>
          </w:r>
          <w:r w:rsidR="00796BAD">
            <w:rPr>
              <w:noProof/>
              <w:webHidden/>
            </w:rPr>
          </w:r>
          <w:r w:rsidR="00796BAD">
            <w:rPr>
              <w:noProof/>
              <w:webHidden/>
            </w:rPr>
            <w:fldChar w:fldCharType="separate"/>
          </w:r>
          <w:ins w:id="6" w:author="Tapas Behera" w:date="2016-06-28T08:49:00Z">
            <w:r w:rsidR="001466B3">
              <w:rPr>
                <w:noProof/>
                <w:webHidden/>
              </w:rPr>
              <w:t>30</w:t>
            </w:r>
          </w:ins>
          <w:del w:id="7" w:author="Tapas Behera" w:date="2016-06-28T08:49:00Z">
            <w:r w:rsidR="00796BAD" w:rsidDel="001466B3">
              <w:rPr>
                <w:noProof/>
                <w:webHidden/>
              </w:rPr>
              <w:delText>29</w:delText>
            </w:r>
          </w:del>
          <w:r w:rsidR="00796BAD">
            <w:rPr>
              <w:noProof/>
              <w:webHidden/>
            </w:rPr>
            <w:fldChar w:fldCharType="end"/>
          </w:r>
          <w:r>
            <w:rPr>
              <w:noProof/>
            </w:rPr>
            <w:fldChar w:fldCharType="end"/>
          </w:r>
        </w:p>
        <w:p w14:paraId="4D2B6F50" w14:textId="5CE0B6D5" w:rsidR="00C72A4B" w:rsidRPr="00EA2714" w:rsidRDefault="00CC5CF3">
          <w:pPr>
            <w:rPr>
              <w:color w:val="000000" w:themeColor="text1"/>
            </w:rPr>
          </w:pPr>
          <w:r w:rsidRPr="00EA2714">
            <w:rPr>
              <w:color w:val="000000" w:themeColor="text1"/>
            </w:rPr>
            <w:fldChar w:fldCharType="end"/>
          </w:r>
        </w:p>
      </w:sdtContent>
    </w:sdt>
    <w:p w14:paraId="165A39A4" w14:textId="77777777" w:rsidR="0091722F" w:rsidRPr="00EA2714" w:rsidRDefault="0091722F" w:rsidP="003F07F1">
      <w:pPr>
        <w:rPr>
          <w:color w:val="000000" w:themeColor="text1"/>
          <w:sz w:val="22"/>
          <w:szCs w:val="22"/>
        </w:rPr>
      </w:pPr>
    </w:p>
    <w:p w14:paraId="1E61F96F" w14:textId="77777777" w:rsidR="0091722F" w:rsidRPr="00EA2714" w:rsidRDefault="0091722F" w:rsidP="003F07F1">
      <w:pPr>
        <w:rPr>
          <w:color w:val="000000" w:themeColor="text1"/>
          <w:sz w:val="22"/>
          <w:szCs w:val="22"/>
        </w:rPr>
      </w:pPr>
    </w:p>
    <w:p w14:paraId="2FAADB49" w14:textId="77777777" w:rsidR="0091722F" w:rsidRPr="00EA2714" w:rsidRDefault="0091722F" w:rsidP="003F07F1">
      <w:pPr>
        <w:rPr>
          <w:color w:val="000000" w:themeColor="text1"/>
          <w:sz w:val="22"/>
          <w:szCs w:val="22"/>
        </w:rPr>
      </w:pPr>
    </w:p>
    <w:p w14:paraId="48AB4FB1" w14:textId="77777777" w:rsidR="0091722F" w:rsidRPr="00EA2714" w:rsidRDefault="0091722F" w:rsidP="003F07F1">
      <w:pPr>
        <w:rPr>
          <w:color w:val="000000" w:themeColor="text1"/>
          <w:sz w:val="22"/>
          <w:szCs w:val="22"/>
        </w:rPr>
      </w:pPr>
    </w:p>
    <w:p w14:paraId="6F1D20C6" w14:textId="77777777" w:rsidR="0091722F" w:rsidRPr="00EA2714" w:rsidRDefault="0091722F" w:rsidP="003F07F1">
      <w:pPr>
        <w:rPr>
          <w:color w:val="000000" w:themeColor="text1"/>
          <w:sz w:val="22"/>
          <w:szCs w:val="22"/>
        </w:rPr>
      </w:pPr>
    </w:p>
    <w:p w14:paraId="4B7F4636" w14:textId="77777777" w:rsidR="0091722F" w:rsidRPr="00EA2714" w:rsidRDefault="0091722F" w:rsidP="003F07F1">
      <w:pPr>
        <w:rPr>
          <w:color w:val="000000" w:themeColor="text1"/>
          <w:sz w:val="22"/>
          <w:szCs w:val="22"/>
        </w:rPr>
      </w:pPr>
    </w:p>
    <w:p w14:paraId="079FC036" w14:textId="77777777" w:rsidR="0091722F" w:rsidRPr="00EA2714" w:rsidRDefault="0091722F" w:rsidP="003F07F1">
      <w:pPr>
        <w:rPr>
          <w:color w:val="000000" w:themeColor="text1"/>
          <w:sz w:val="22"/>
          <w:szCs w:val="22"/>
        </w:rPr>
      </w:pPr>
    </w:p>
    <w:p w14:paraId="169D8866" w14:textId="77777777" w:rsidR="0091722F" w:rsidRPr="00EA2714" w:rsidRDefault="0091722F" w:rsidP="003F07F1">
      <w:pPr>
        <w:rPr>
          <w:color w:val="000000" w:themeColor="text1"/>
          <w:sz w:val="22"/>
          <w:szCs w:val="22"/>
        </w:rPr>
      </w:pPr>
    </w:p>
    <w:p w14:paraId="34866E0C" w14:textId="77777777" w:rsidR="0091722F" w:rsidRPr="00EA2714" w:rsidRDefault="0091722F" w:rsidP="003F07F1">
      <w:pPr>
        <w:rPr>
          <w:color w:val="000000" w:themeColor="text1"/>
          <w:sz w:val="22"/>
          <w:szCs w:val="22"/>
        </w:rPr>
      </w:pPr>
    </w:p>
    <w:p w14:paraId="243896A8" w14:textId="77777777" w:rsidR="0091722F" w:rsidRPr="00EA2714" w:rsidRDefault="0091722F" w:rsidP="003F07F1">
      <w:pPr>
        <w:rPr>
          <w:color w:val="000000" w:themeColor="text1"/>
          <w:sz w:val="22"/>
          <w:szCs w:val="22"/>
        </w:rPr>
      </w:pPr>
    </w:p>
    <w:p w14:paraId="29F86BC5" w14:textId="77777777" w:rsidR="0091722F" w:rsidRPr="00EA2714" w:rsidRDefault="0091722F" w:rsidP="003F07F1">
      <w:pPr>
        <w:rPr>
          <w:color w:val="000000" w:themeColor="text1"/>
          <w:sz w:val="22"/>
          <w:szCs w:val="22"/>
        </w:rPr>
      </w:pPr>
    </w:p>
    <w:p w14:paraId="3A4B3C02" w14:textId="77777777" w:rsidR="0091722F" w:rsidRPr="00EA2714" w:rsidRDefault="0091722F" w:rsidP="003F07F1">
      <w:pPr>
        <w:rPr>
          <w:color w:val="000000" w:themeColor="text1"/>
          <w:sz w:val="22"/>
          <w:szCs w:val="22"/>
        </w:rPr>
      </w:pPr>
    </w:p>
    <w:p w14:paraId="6927F1AE" w14:textId="77777777" w:rsidR="00637F66" w:rsidRPr="00EA2714" w:rsidRDefault="00637F66" w:rsidP="003F07F1">
      <w:pPr>
        <w:rPr>
          <w:color w:val="000000" w:themeColor="text1"/>
          <w:sz w:val="22"/>
          <w:szCs w:val="22"/>
        </w:rPr>
      </w:pPr>
    </w:p>
    <w:p w14:paraId="3C6FA210" w14:textId="77777777" w:rsidR="00637F66" w:rsidRPr="00EA2714" w:rsidRDefault="00637F66" w:rsidP="003F07F1">
      <w:pPr>
        <w:rPr>
          <w:color w:val="000000" w:themeColor="text1"/>
          <w:sz w:val="22"/>
          <w:szCs w:val="22"/>
        </w:rPr>
      </w:pPr>
    </w:p>
    <w:p w14:paraId="21A91156" w14:textId="77777777" w:rsidR="00637F66" w:rsidRPr="00EA2714" w:rsidRDefault="00637F66" w:rsidP="003F07F1">
      <w:pPr>
        <w:rPr>
          <w:color w:val="000000" w:themeColor="text1"/>
          <w:sz w:val="22"/>
          <w:szCs w:val="22"/>
        </w:rPr>
      </w:pPr>
    </w:p>
    <w:p w14:paraId="6E0ADBB1" w14:textId="77777777" w:rsidR="00637F66" w:rsidRPr="00EA2714" w:rsidRDefault="00637F66" w:rsidP="003F07F1">
      <w:pPr>
        <w:rPr>
          <w:color w:val="000000" w:themeColor="text1"/>
          <w:sz w:val="22"/>
          <w:szCs w:val="22"/>
        </w:rPr>
      </w:pPr>
    </w:p>
    <w:p w14:paraId="319B1222" w14:textId="77777777" w:rsidR="00637F66" w:rsidRPr="00EA2714" w:rsidRDefault="00637F66" w:rsidP="003F07F1">
      <w:pPr>
        <w:rPr>
          <w:color w:val="000000" w:themeColor="text1"/>
          <w:sz w:val="22"/>
          <w:szCs w:val="22"/>
        </w:rPr>
      </w:pPr>
    </w:p>
    <w:p w14:paraId="25136D82" w14:textId="77777777" w:rsidR="00637F66" w:rsidRPr="00EA2714" w:rsidRDefault="00637F66" w:rsidP="003F07F1">
      <w:pPr>
        <w:rPr>
          <w:color w:val="000000" w:themeColor="text1"/>
          <w:sz w:val="22"/>
          <w:szCs w:val="22"/>
        </w:rPr>
      </w:pPr>
    </w:p>
    <w:p w14:paraId="755CCED1" w14:textId="77777777" w:rsidR="00637F66" w:rsidRPr="00EA2714" w:rsidRDefault="00637F66" w:rsidP="003F07F1">
      <w:pPr>
        <w:rPr>
          <w:color w:val="000000" w:themeColor="text1"/>
          <w:sz w:val="22"/>
          <w:szCs w:val="22"/>
        </w:rPr>
      </w:pPr>
    </w:p>
    <w:p w14:paraId="047729C8" w14:textId="77777777" w:rsidR="00637F66" w:rsidRPr="00EA2714" w:rsidRDefault="00637F66" w:rsidP="003F07F1">
      <w:pPr>
        <w:rPr>
          <w:color w:val="000000" w:themeColor="text1"/>
          <w:sz w:val="22"/>
          <w:szCs w:val="22"/>
        </w:rPr>
      </w:pPr>
    </w:p>
    <w:p w14:paraId="6A8A88E3" w14:textId="77777777" w:rsidR="00637F66" w:rsidRPr="00EA2714" w:rsidRDefault="00637F66" w:rsidP="003F07F1">
      <w:pPr>
        <w:rPr>
          <w:color w:val="000000" w:themeColor="text1"/>
          <w:sz w:val="22"/>
          <w:szCs w:val="22"/>
        </w:rPr>
      </w:pPr>
    </w:p>
    <w:p w14:paraId="5FB2653F" w14:textId="77777777" w:rsidR="00637F66" w:rsidRPr="00EA2714" w:rsidRDefault="00637F66" w:rsidP="003F07F1">
      <w:pPr>
        <w:rPr>
          <w:color w:val="000000" w:themeColor="text1"/>
          <w:sz w:val="22"/>
          <w:szCs w:val="22"/>
        </w:rPr>
      </w:pPr>
    </w:p>
    <w:p w14:paraId="59E31A98" w14:textId="77777777" w:rsidR="00637F66" w:rsidRPr="00EA2714" w:rsidRDefault="00637F66" w:rsidP="003F07F1">
      <w:pPr>
        <w:rPr>
          <w:color w:val="000000" w:themeColor="text1"/>
          <w:sz w:val="22"/>
          <w:szCs w:val="22"/>
        </w:rPr>
      </w:pPr>
    </w:p>
    <w:p w14:paraId="6D6489D8" w14:textId="77777777" w:rsidR="00637F66" w:rsidRPr="00EA2714" w:rsidRDefault="00637F66" w:rsidP="003F07F1">
      <w:pPr>
        <w:rPr>
          <w:color w:val="000000" w:themeColor="text1"/>
          <w:sz w:val="22"/>
          <w:szCs w:val="22"/>
        </w:rPr>
      </w:pPr>
    </w:p>
    <w:p w14:paraId="45092372" w14:textId="77777777" w:rsidR="00637F66" w:rsidRPr="00EA2714" w:rsidRDefault="00637F66" w:rsidP="003F07F1">
      <w:pPr>
        <w:rPr>
          <w:color w:val="000000" w:themeColor="text1"/>
          <w:sz w:val="22"/>
          <w:szCs w:val="22"/>
        </w:rPr>
      </w:pPr>
    </w:p>
    <w:p w14:paraId="0AA1AF8C" w14:textId="77777777" w:rsidR="00637F66" w:rsidRPr="00EA2714" w:rsidRDefault="00637F66" w:rsidP="003F07F1">
      <w:pPr>
        <w:rPr>
          <w:color w:val="000000" w:themeColor="text1"/>
          <w:sz w:val="22"/>
          <w:szCs w:val="22"/>
        </w:rPr>
      </w:pPr>
    </w:p>
    <w:p w14:paraId="77D84D3F" w14:textId="77777777" w:rsidR="00637F66" w:rsidRPr="00EA2714" w:rsidRDefault="00637F66" w:rsidP="003F07F1">
      <w:pPr>
        <w:rPr>
          <w:color w:val="000000" w:themeColor="text1"/>
          <w:sz w:val="22"/>
          <w:szCs w:val="22"/>
        </w:rPr>
      </w:pPr>
    </w:p>
    <w:p w14:paraId="40185D5A" w14:textId="77777777" w:rsidR="00637F66" w:rsidRPr="00EA2714" w:rsidRDefault="00637F66" w:rsidP="003F07F1">
      <w:pPr>
        <w:rPr>
          <w:color w:val="000000" w:themeColor="text1"/>
          <w:sz w:val="22"/>
          <w:szCs w:val="22"/>
        </w:rPr>
      </w:pPr>
    </w:p>
    <w:p w14:paraId="01C21C17" w14:textId="77777777" w:rsidR="00637F66" w:rsidRPr="00EA2714" w:rsidRDefault="00637F66" w:rsidP="003F07F1">
      <w:pPr>
        <w:rPr>
          <w:color w:val="000000" w:themeColor="text1"/>
          <w:sz w:val="22"/>
          <w:szCs w:val="22"/>
        </w:rPr>
      </w:pPr>
    </w:p>
    <w:p w14:paraId="0EBC6265" w14:textId="77777777" w:rsidR="00637F66" w:rsidRPr="00EA2714" w:rsidRDefault="00637F66" w:rsidP="003F07F1">
      <w:pPr>
        <w:rPr>
          <w:color w:val="000000" w:themeColor="text1"/>
          <w:sz w:val="22"/>
          <w:szCs w:val="22"/>
        </w:rPr>
      </w:pPr>
    </w:p>
    <w:p w14:paraId="09B83107" w14:textId="3C396DE7" w:rsidR="004617A3" w:rsidRPr="00EA2714" w:rsidRDefault="004617A3">
      <w:pPr>
        <w:spacing w:after="200" w:line="276" w:lineRule="auto"/>
        <w:rPr>
          <w:rFonts w:eastAsiaTheme="majorEastAsia"/>
          <w:color w:val="000000" w:themeColor="text1"/>
          <w:sz w:val="32"/>
          <w:szCs w:val="32"/>
        </w:rPr>
      </w:pPr>
      <w:r w:rsidRPr="00EA2714">
        <w:rPr>
          <w:color w:val="000000" w:themeColor="text1"/>
        </w:rPr>
        <w:br w:type="page"/>
      </w:r>
    </w:p>
    <w:p w14:paraId="73FFAF4B" w14:textId="52AFFA5E"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8" w:name="_Toc453588777"/>
      <w:r w:rsidRPr="00EA2714">
        <w:rPr>
          <w:rFonts w:ascii="Times New Roman" w:hAnsi="Times New Roman" w:cs="Times New Roman"/>
          <w:color w:val="000000" w:themeColor="text1"/>
        </w:rPr>
        <w:lastRenderedPageBreak/>
        <w:t>Introduction</w:t>
      </w:r>
      <w:bookmarkEnd w:id="8"/>
    </w:p>
    <w:p w14:paraId="32F4CBBB" w14:textId="77777777" w:rsidR="00C0321F" w:rsidRPr="00EA2714" w:rsidRDefault="00C0321F" w:rsidP="00C0321F">
      <w:pPr>
        <w:ind w:left="432"/>
        <w:rPr>
          <w:color w:val="000000" w:themeColor="text1"/>
        </w:rPr>
      </w:pPr>
    </w:p>
    <w:p w14:paraId="74388598" w14:textId="37CAED42" w:rsidR="003B3DA4" w:rsidRPr="00EA2714" w:rsidRDefault="00C0321F" w:rsidP="003B3DA4">
      <w:pPr>
        <w:rPr>
          <w:color w:val="000000" w:themeColor="text1"/>
        </w:rPr>
      </w:pPr>
      <w:r w:rsidRPr="00EA2714">
        <w:rPr>
          <w:color w:val="000000" w:themeColor="text1"/>
        </w:rPr>
        <w:t xml:space="preserve">The </w:t>
      </w:r>
      <w:r w:rsidR="007B2C6F" w:rsidRPr="00EA2714">
        <w:rPr>
          <w:color w:val="000000" w:themeColor="text1"/>
        </w:rPr>
        <w:t>Acuant</w:t>
      </w:r>
      <w:r w:rsidRPr="00EA2714">
        <w:rPr>
          <w:color w:val="000000" w:themeColor="text1"/>
        </w:rPr>
        <w:t xml:space="preserve">MobileSDK.framework is </w:t>
      </w:r>
      <w:r w:rsidR="003B3DA4" w:rsidRPr="00EA2714">
        <w:rPr>
          <w:color w:val="000000" w:themeColor="text1"/>
        </w:rPr>
        <w:t>a Cocoa Framework</w:t>
      </w:r>
      <w:r w:rsidR="00E7796B" w:rsidRPr="00EA2714">
        <w:rPr>
          <w:color w:val="000000" w:themeColor="text1"/>
        </w:rPr>
        <w:t>.</w:t>
      </w:r>
      <w:r w:rsidR="003B3DA4" w:rsidRPr="00EA2714">
        <w:rPr>
          <w:color w:val="000000" w:themeColor="text1"/>
        </w:rPr>
        <w:t xml:space="preserve">  </w:t>
      </w:r>
      <w:r w:rsidR="00E7796B" w:rsidRPr="00EA2714">
        <w:rPr>
          <w:color w:val="000000" w:themeColor="text1"/>
        </w:rPr>
        <w:t>P</w:t>
      </w:r>
      <w:r w:rsidR="003B3DA4" w:rsidRPr="00EA2714">
        <w:rPr>
          <w:color w:val="000000" w:themeColor="text1"/>
        </w:rPr>
        <w:t xml:space="preserve">rocessing of the captured images takes place via Acuant’s Web Services.  </w:t>
      </w:r>
      <w:r w:rsidR="00E7796B" w:rsidRPr="00EA2714">
        <w:rPr>
          <w:color w:val="000000" w:themeColor="text1"/>
        </w:rPr>
        <w:t xml:space="preserve">Acuant’s </w:t>
      </w:r>
      <w:r w:rsidR="003B3DA4" w:rsidRPr="00EA2714">
        <w:rPr>
          <w:color w:val="000000" w:themeColor="text1"/>
        </w:rPr>
        <w:t>Web Services offer fast data extraction</w:t>
      </w:r>
      <w:r w:rsidR="006244C9">
        <w:rPr>
          <w:color w:val="000000" w:themeColor="text1"/>
        </w:rPr>
        <w:t xml:space="preserve"> and authentication with</w:t>
      </w:r>
      <w:r w:rsidR="003B3DA4" w:rsidRPr="00EA2714">
        <w:rPr>
          <w:color w:val="000000" w:themeColor="text1"/>
        </w:rPr>
        <w:t xml:space="preserve"> zero </w:t>
      </w:r>
      <w:r w:rsidR="006244C9">
        <w:rPr>
          <w:color w:val="000000" w:themeColor="text1"/>
        </w:rPr>
        <w:t>downtime.</w:t>
      </w:r>
      <w:bookmarkStart w:id="9" w:name="_GoBack"/>
      <w:bookmarkEnd w:id="9"/>
    </w:p>
    <w:p w14:paraId="376A0F0E" w14:textId="77777777" w:rsidR="003B3DA4" w:rsidRPr="00EA2714" w:rsidRDefault="003B3DA4" w:rsidP="003B3DA4">
      <w:pPr>
        <w:rPr>
          <w:color w:val="000000" w:themeColor="text1"/>
        </w:rPr>
      </w:pPr>
    </w:p>
    <w:p w14:paraId="7AD06938" w14:textId="77777777" w:rsidR="003B3DA4" w:rsidRPr="00EA2714" w:rsidRDefault="003B3DA4" w:rsidP="003B3DA4">
      <w:pPr>
        <w:rPr>
          <w:color w:val="000000" w:themeColor="text1"/>
        </w:rPr>
      </w:pPr>
      <w:r w:rsidRPr="00EA2714">
        <w:rPr>
          <w:color w:val="000000" w:themeColor="text1"/>
        </w:rPr>
        <w:t>Benefits:</w:t>
      </w:r>
    </w:p>
    <w:p w14:paraId="28618115" w14:textId="101EB88D" w:rsidR="003B3DA4" w:rsidRPr="00EA2714" w:rsidRDefault="003B3DA4" w:rsidP="003B3DA4">
      <w:pPr>
        <w:numPr>
          <w:ilvl w:val="0"/>
          <w:numId w:val="4"/>
        </w:numPr>
        <w:rPr>
          <w:color w:val="000000" w:themeColor="text1"/>
        </w:rPr>
      </w:pPr>
      <w:r w:rsidRPr="00EA2714">
        <w:rPr>
          <w:color w:val="000000" w:themeColor="text1"/>
        </w:rPr>
        <w:t>Process Enhancement: Faster data extraction</w:t>
      </w:r>
      <w:r w:rsidR="006244C9">
        <w:rPr>
          <w:color w:val="000000" w:themeColor="text1"/>
        </w:rPr>
        <w:t xml:space="preserve"> and authentication </w:t>
      </w:r>
      <w:r w:rsidRPr="00EA2714">
        <w:rPr>
          <w:color w:val="000000" w:themeColor="text1"/>
        </w:rPr>
        <w:t>process images via Acuant’s Web Services.</w:t>
      </w:r>
    </w:p>
    <w:p w14:paraId="3FA1C04C" w14:textId="77777777" w:rsidR="003B3DA4" w:rsidRPr="00EA2714" w:rsidRDefault="003B3DA4" w:rsidP="003B3DA4">
      <w:pPr>
        <w:numPr>
          <w:ilvl w:val="0"/>
          <w:numId w:val="4"/>
        </w:numPr>
        <w:rPr>
          <w:color w:val="000000" w:themeColor="text1"/>
        </w:rPr>
      </w:pPr>
      <w:r w:rsidRPr="00EA2714">
        <w:rPr>
          <w:color w:val="000000" w:themeColor="text1"/>
        </w:rPr>
        <w:t>Easy to set up and deploy.</w:t>
      </w:r>
    </w:p>
    <w:p w14:paraId="3B5AE9E5" w14:textId="77777777" w:rsidR="003B3DA4" w:rsidRPr="00EA2714" w:rsidRDefault="003B3DA4" w:rsidP="003B3DA4">
      <w:pPr>
        <w:numPr>
          <w:ilvl w:val="0"/>
          <w:numId w:val="4"/>
        </w:numPr>
        <w:rPr>
          <w:color w:val="000000" w:themeColor="text1"/>
        </w:rPr>
      </w:pPr>
      <w:r w:rsidRPr="00EA2714">
        <w:rPr>
          <w:color w:val="000000" w:themeColor="text1"/>
        </w:rPr>
        <w:t>No maintenance and support: All maintenance and updates are done on Acuant servers.</w:t>
      </w:r>
    </w:p>
    <w:p w14:paraId="29CBB834" w14:textId="77777777" w:rsidR="003B3DA4" w:rsidRPr="00EA2714" w:rsidRDefault="003B3DA4" w:rsidP="003B3DA4">
      <w:pPr>
        <w:numPr>
          <w:ilvl w:val="0"/>
          <w:numId w:val="5"/>
        </w:numPr>
        <w:rPr>
          <w:color w:val="000000" w:themeColor="text1"/>
        </w:rPr>
      </w:pPr>
      <w:r w:rsidRPr="00EA2714">
        <w:rPr>
          <w:color w:val="000000" w:themeColor="text1"/>
        </w:rPr>
        <w:t>Secured Connection: Secured via SSL and HTTPS AES 256-bit encryption.</w:t>
      </w:r>
    </w:p>
    <w:p w14:paraId="07667DB5" w14:textId="77777777" w:rsidR="003B3DA4" w:rsidRPr="00EA2714" w:rsidRDefault="003B3DA4" w:rsidP="003B3DA4">
      <w:pPr>
        <w:rPr>
          <w:color w:val="000000" w:themeColor="text1"/>
        </w:rPr>
      </w:pPr>
    </w:p>
    <w:p w14:paraId="01F141EE" w14:textId="6F5C07B8" w:rsidR="003B3DA4" w:rsidRPr="00EA2714" w:rsidRDefault="003B3DA4" w:rsidP="003B3DA4">
      <w:pPr>
        <w:rPr>
          <w:color w:val="000000" w:themeColor="text1"/>
        </w:rPr>
      </w:pPr>
      <w:r w:rsidRPr="00EA2714">
        <w:rPr>
          <w:color w:val="000000" w:themeColor="text1"/>
        </w:rPr>
        <w:t xml:space="preserve">Acuant Web Services supports </w:t>
      </w:r>
      <w:r w:rsidR="006244C9">
        <w:rPr>
          <w:color w:val="000000" w:themeColor="text1"/>
        </w:rPr>
        <w:t xml:space="preserve">data extraction from </w:t>
      </w:r>
      <w:r w:rsidRPr="00EA2714">
        <w:rPr>
          <w:color w:val="000000" w:themeColor="text1"/>
        </w:rPr>
        <w:t>of drivers licenses, state IDs, other govt issued IDs, custom IDs, driver’s license barcodes, passports, medical insurance cards etc. It also supports</w:t>
      </w:r>
      <w:r w:rsidR="006244C9">
        <w:rPr>
          <w:color w:val="000000" w:themeColor="text1"/>
        </w:rPr>
        <w:t xml:space="preserve"> document authentication and facial recognition to verify and authenticate the identity.</w:t>
      </w:r>
      <w:r w:rsidRPr="00EA2714">
        <w:rPr>
          <w:color w:val="000000" w:themeColor="text1"/>
        </w:rPr>
        <w:t xml:space="preserve"> </w:t>
      </w:r>
    </w:p>
    <w:p w14:paraId="1F7AEB47" w14:textId="77777777" w:rsidR="003B3DA4" w:rsidRPr="00EA2714" w:rsidRDefault="003B3DA4" w:rsidP="003B3DA4">
      <w:pPr>
        <w:rPr>
          <w:color w:val="000000" w:themeColor="text1"/>
        </w:rPr>
      </w:pPr>
    </w:p>
    <w:p w14:paraId="49A0D5E4" w14:textId="77777777" w:rsidR="003B3DA4" w:rsidRPr="00EA2714" w:rsidRDefault="003B3DA4" w:rsidP="003B3DA4">
      <w:pPr>
        <w:rPr>
          <w:color w:val="000000" w:themeColor="text1"/>
        </w:rPr>
      </w:pPr>
      <w:r w:rsidRPr="00EA2714">
        <w:rPr>
          <w:color w:val="000000" w:themeColor="text1"/>
        </w:rPr>
        <w:t xml:space="preserve">For IDs from Asia, Australia, Europe, South America, Africa – we are support dd-mm-yyyy </w:t>
      </w:r>
      <w:proofErr w:type="gramStart"/>
      <w:r w:rsidRPr="00EA2714">
        <w:rPr>
          <w:color w:val="000000" w:themeColor="text1"/>
        </w:rPr>
        <w:t>date  format</w:t>
      </w:r>
      <w:proofErr w:type="gramEnd"/>
      <w:r w:rsidRPr="00EA2714">
        <w:rPr>
          <w:color w:val="000000" w:themeColor="text1"/>
        </w:rPr>
        <w:t>.</w:t>
      </w:r>
    </w:p>
    <w:p w14:paraId="3A3A672B" w14:textId="77777777" w:rsidR="003B3DA4" w:rsidRPr="00EA2714" w:rsidRDefault="003B3DA4" w:rsidP="003B3DA4">
      <w:pPr>
        <w:rPr>
          <w:color w:val="000000" w:themeColor="text1"/>
        </w:rPr>
      </w:pPr>
      <w:r w:rsidRPr="00EA2714">
        <w:rPr>
          <w:color w:val="000000" w:themeColor="text1"/>
        </w:rPr>
        <w:t>For IDs from Canada, USA – we are support mm-dd-yyyy date format.</w:t>
      </w:r>
    </w:p>
    <w:p w14:paraId="6D94A034" w14:textId="77777777" w:rsidR="003B3DA4" w:rsidRPr="00EA2714" w:rsidRDefault="003B3DA4" w:rsidP="003B3DA4">
      <w:pPr>
        <w:rPr>
          <w:color w:val="000000" w:themeColor="text1"/>
        </w:rPr>
      </w:pPr>
    </w:p>
    <w:p w14:paraId="79D2E4F2" w14:textId="77777777" w:rsidR="003B3DA4" w:rsidRPr="00EA2714" w:rsidRDefault="003B3DA4" w:rsidP="003B3DA4">
      <w:pPr>
        <w:rPr>
          <w:color w:val="000000" w:themeColor="text1"/>
          <w:u w:val="single"/>
        </w:rPr>
      </w:pPr>
      <w:r w:rsidRPr="00EA2714">
        <w:rPr>
          <w:color w:val="000000" w:themeColor="text1"/>
        </w:rPr>
        <w:t xml:space="preserve">For a complete list of regions, states, and countries supported for ID processing, please see Appendix F of ScanW document - </w:t>
      </w:r>
      <w:hyperlink r:id="rId8" w:history="1">
        <w:r w:rsidRPr="00EA2714">
          <w:rPr>
            <w:rStyle w:val="Hyperlink"/>
            <w:color w:val="000000" w:themeColor="text1"/>
          </w:rPr>
          <w:t>http://www.id-reader.com/ftp/applications/sdk/docs/ScanW.pdf</w:t>
        </w:r>
      </w:hyperlink>
    </w:p>
    <w:p w14:paraId="2AA61412" w14:textId="77777777" w:rsidR="003B3DA4" w:rsidRPr="00EA2714" w:rsidRDefault="003B3DA4" w:rsidP="003B3DA4">
      <w:pPr>
        <w:rPr>
          <w:color w:val="000000" w:themeColor="text1"/>
          <w:u w:val="single"/>
        </w:rPr>
      </w:pPr>
    </w:p>
    <w:p w14:paraId="405CCFA1" w14:textId="77777777" w:rsidR="003B3DA4" w:rsidRPr="00EA2714" w:rsidRDefault="003B3DA4" w:rsidP="003B3DA4">
      <w:pPr>
        <w:rPr>
          <w:color w:val="000000" w:themeColor="text1"/>
        </w:rPr>
      </w:pPr>
      <w:r w:rsidRPr="00EA2714">
        <w:rPr>
          <w:color w:val="000000" w:themeColor="text1"/>
        </w:rPr>
        <w:t xml:space="preserve">To execute any </w:t>
      </w:r>
      <w:r w:rsidR="000C3330" w:rsidRPr="00EA2714">
        <w:rPr>
          <w:color w:val="000000" w:themeColor="text1"/>
        </w:rPr>
        <w:t xml:space="preserve">Acuant iOS Mobile SDK </w:t>
      </w:r>
      <w:r w:rsidRPr="00EA2714">
        <w:rPr>
          <w:color w:val="000000" w:themeColor="text1"/>
        </w:rPr>
        <w:t xml:space="preserve">method, a valid license key is required. Please contact </w:t>
      </w:r>
      <w:hyperlink r:id="rId9" w:history="1">
        <w:r w:rsidRPr="00EA2714">
          <w:rPr>
            <w:rStyle w:val="Hyperlink"/>
            <w:color w:val="000000" w:themeColor="text1"/>
          </w:rPr>
          <w:t>sales@acuantcorp.com</w:t>
        </w:r>
      </w:hyperlink>
      <w:r w:rsidRPr="00EA2714">
        <w:rPr>
          <w:color w:val="000000" w:themeColor="text1"/>
        </w:rPr>
        <w:t xml:space="preserve"> to obtain a license key.</w:t>
      </w:r>
    </w:p>
    <w:p w14:paraId="43962C34" w14:textId="77777777" w:rsidR="003B3DA4" w:rsidRPr="00EA2714" w:rsidRDefault="003B3DA4" w:rsidP="003B3DA4">
      <w:pPr>
        <w:rPr>
          <w:color w:val="000000" w:themeColor="text1"/>
        </w:rPr>
      </w:pPr>
    </w:p>
    <w:p w14:paraId="732AA320" w14:textId="71816A4D" w:rsidR="003B3DA4" w:rsidRPr="00EA2714" w:rsidRDefault="003B3DA4" w:rsidP="003B3DA4">
      <w:pPr>
        <w:rPr>
          <w:color w:val="000000" w:themeColor="text1"/>
        </w:rPr>
      </w:pPr>
      <w:r w:rsidRPr="00EA2714">
        <w:rPr>
          <w:color w:val="000000" w:themeColor="text1"/>
        </w:rPr>
        <w:t xml:space="preserve">This Acuant </w:t>
      </w:r>
      <w:r w:rsidR="009049BA" w:rsidRPr="00EA2714">
        <w:rPr>
          <w:color w:val="000000" w:themeColor="text1"/>
        </w:rPr>
        <w:t>iOS</w:t>
      </w:r>
      <w:r w:rsidR="000C3330" w:rsidRPr="00EA2714">
        <w:rPr>
          <w:color w:val="000000" w:themeColor="text1"/>
        </w:rPr>
        <w:t xml:space="preserve"> Mobile</w:t>
      </w:r>
      <w:r w:rsidR="009049BA" w:rsidRPr="00EA2714">
        <w:rPr>
          <w:color w:val="000000" w:themeColor="text1"/>
        </w:rPr>
        <w:t xml:space="preserve"> SDK API</w:t>
      </w:r>
      <w:r w:rsidRPr="00EA2714">
        <w:rPr>
          <w:color w:val="000000" w:themeColor="text1"/>
        </w:rPr>
        <w:t xml:space="preserve"> documentation has the detailed description of all the important functions a developer would need to write integration with Acuant </w:t>
      </w:r>
      <w:r w:rsidR="009049BA" w:rsidRPr="00EA2714">
        <w:rPr>
          <w:color w:val="000000" w:themeColor="text1"/>
        </w:rPr>
        <w:t>iOS Mobile SDK.</w:t>
      </w:r>
    </w:p>
    <w:p w14:paraId="45C0F378" w14:textId="77777777" w:rsidR="003B3DA4" w:rsidRPr="00EA2714" w:rsidRDefault="003B3DA4" w:rsidP="003B3DA4">
      <w:pPr>
        <w:rPr>
          <w:color w:val="000000" w:themeColor="text1"/>
        </w:rPr>
      </w:pPr>
    </w:p>
    <w:p w14:paraId="16490B5A" w14:textId="77777777" w:rsidR="003B3DA4" w:rsidRPr="00EA2714" w:rsidRDefault="003B3DA4" w:rsidP="003B3DA4">
      <w:pPr>
        <w:rPr>
          <w:color w:val="000000" w:themeColor="text1"/>
        </w:rPr>
      </w:pPr>
      <w:r w:rsidRPr="00EA2714">
        <w:rPr>
          <w:color w:val="000000" w:themeColor="text1"/>
        </w:rPr>
        <w:t>Note: The Framework will not modify the Status bar of the app.</w:t>
      </w:r>
    </w:p>
    <w:p w14:paraId="0B453D7C" w14:textId="6118A0A3"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0" w:name="_Toc453588778"/>
      <w:r w:rsidRPr="00EA2714">
        <w:rPr>
          <w:rFonts w:ascii="Times New Roman" w:hAnsi="Times New Roman" w:cs="Times New Roman"/>
          <w:color w:val="000000" w:themeColor="text1"/>
        </w:rPr>
        <w:t>Requirements</w:t>
      </w:r>
      <w:bookmarkEnd w:id="10"/>
    </w:p>
    <w:p w14:paraId="7A5483F4" w14:textId="3AD7DC89" w:rsidR="00C0321F" w:rsidRPr="00EA2714" w:rsidRDefault="00C0321F" w:rsidP="00C0321F">
      <w:pPr>
        <w:pStyle w:val="ListParagraph"/>
        <w:numPr>
          <w:ilvl w:val="0"/>
          <w:numId w:val="11"/>
        </w:numPr>
        <w:rPr>
          <w:color w:val="000000" w:themeColor="text1"/>
        </w:rPr>
      </w:pPr>
      <w:r w:rsidRPr="00EA2714">
        <w:rPr>
          <w:color w:val="000000" w:themeColor="text1"/>
        </w:rPr>
        <w:t xml:space="preserve">iOS </w:t>
      </w:r>
      <w:r w:rsidR="0089754F" w:rsidRPr="00EA2714">
        <w:rPr>
          <w:color w:val="000000" w:themeColor="text1"/>
        </w:rPr>
        <w:t>8</w:t>
      </w:r>
      <w:r w:rsidRPr="00EA2714">
        <w:rPr>
          <w:color w:val="000000" w:themeColor="text1"/>
        </w:rPr>
        <w:t>.0 or later is required.</w:t>
      </w:r>
    </w:p>
    <w:p w14:paraId="1757138A" w14:textId="017C74C8" w:rsidR="00C0321F" w:rsidRPr="00EA2714" w:rsidRDefault="00C0321F" w:rsidP="00C0321F">
      <w:pPr>
        <w:pStyle w:val="ListParagraph"/>
        <w:numPr>
          <w:ilvl w:val="0"/>
          <w:numId w:val="11"/>
        </w:numPr>
        <w:rPr>
          <w:color w:val="000000" w:themeColor="text1"/>
        </w:rPr>
      </w:pPr>
      <w:r w:rsidRPr="00EA2714">
        <w:rPr>
          <w:color w:val="000000" w:themeColor="text1"/>
        </w:rPr>
        <w:t>iPhone 4</w:t>
      </w:r>
      <w:r w:rsidR="004D1187" w:rsidRPr="00EA2714">
        <w:rPr>
          <w:color w:val="000000" w:themeColor="text1"/>
        </w:rPr>
        <w:t>S</w:t>
      </w:r>
      <w:r w:rsidRPr="00EA2714">
        <w:rPr>
          <w:color w:val="000000" w:themeColor="text1"/>
        </w:rPr>
        <w:t xml:space="preserve"> and above.</w:t>
      </w:r>
    </w:p>
    <w:p w14:paraId="02955E31"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3 and above.</w:t>
      </w:r>
    </w:p>
    <w:p w14:paraId="374B3519" w14:textId="77777777" w:rsidR="00C0321F" w:rsidRPr="00EA2714" w:rsidRDefault="00C0321F" w:rsidP="00C0321F">
      <w:pPr>
        <w:pStyle w:val="ListParagraph"/>
        <w:numPr>
          <w:ilvl w:val="0"/>
          <w:numId w:val="11"/>
        </w:numPr>
        <w:rPr>
          <w:color w:val="000000" w:themeColor="text1"/>
        </w:rPr>
      </w:pPr>
      <w:r w:rsidRPr="00EA2714">
        <w:rPr>
          <w:color w:val="000000" w:themeColor="text1"/>
        </w:rPr>
        <w:t>iPad mini.</w:t>
      </w:r>
    </w:p>
    <w:p w14:paraId="5B40DBDF" w14:textId="77777777" w:rsidR="00C0321F" w:rsidRPr="00EA2714" w:rsidRDefault="00C0321F" w:rsidP="00C0321F">
      <w:pPr>
        <w:pStyle w:val="ListParagraph"/>
        <w:numPr>
          <w:ilvl w:val="0"/>
          <w:numId w:val="11"/>
        </w:numPr>
        <w:rPr>
          <w:color w:val="000000" w:themeColor="text1"/>
        </w:rPr>
      </w:pPr>
      <w:r w:rsidRPr="00EA2714">
        <w:rPr>
          <w:color w:val="000000" w:themeColor="text1"/>
        </w:rPr>
        <w:t>iPod Touch 5G and above.</w:t>
      </w:r>
    </w:p>
    <w:p w14:paraId="623FD80C"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image must be taken in an acceptable light conditions to avoid glare and overhead lights for example.</w:t>
      </w:r>
    </w:p>
    <w:p w14:paraId="46501CA0" w14:textId="77777777" w:rsidR="00C0321F" w:rsidRPr="00EA2714" w:rsidRDefault="00C0321F" w:rsidP="00C0321F">
      <w:pPr>
        <w:pStyle w:val="ListParagraph"/>
        <w:numPr>
          <w:ilvl w:val="0"/>
          <w:numId w:val="11"/>
        </w:numPr>
        <w:rPr>
          <w:color w:val="000000" w:themeColor="text1"/>
        </w:rPr>
      </w:pPr>
      <w:r w:rsidRPr="00EA2714">
        <w:rPr>
          <w:color w:val="000000" w:themeColor="text1"/>
        </w:rPr>
        <w:t>The card must preferably be fitted with in the brackets on the camera screen, to allow the picture to be taken at a maximum resolution.</w:t>
      </w:r>
    </w:p>
    <w:p w14:paraId="0A66FEEB" w14:textId="2FBF62C8"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11" w:name="_Toc453588779"/>
      <w:r w:rsidRPr="00EA2714">
        <w:rPr>
          <w:rFonts w:ascii="Times New Roman" w:hAnsi="Times New Roman" w:cs="Times New Roman"/>
          <w:color w:val="000000" w:themeColor="text1"/>
        </w:rPr>
        <w:lastRenderedPageBreak/>
        <w:t>Integration</w:t>
      </w:r>
      <w:bookmarkEnd w:id="11"/>
    </w:p>
    <w:p w14:paraId="48CA33AC" w14:textId="7777777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Installation with CocoaPods</w:t>
      </w:r>
    </w:p>
    <w:p w14:paraId="102D20CF" w14:textId="32BBE45B" w:rsidR="00D51CA0"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Acuant iOS Mobile SDK can be installed using CocoaPods. </w:t>
      </w:r>
      <w:r w:rsidR="00D51CA0" w:rsidRPr="00EA2714">
        <w:rPr>
          <w:color w:val="000000" w:themeColor="text1"/>
        </w:rPr>
        <w:t>CocoaPods is a dependency manager for Objective-C, which automates and simplifies the process of using 3rd-party libraries like Acuant</w:t>
      </w:r>
      <w:r w:rsidRPr="00EA2714">
        <w:rPr>
          <w:color w:val="000000" w:themeColor="text1"/>
        </w:rPr>
        <w:t xml:space="preserve"> iOS </w:t>
      </w:r>
      <w:r w:rsidR="00D51CA0" w:rsidRPr="00EA2714">
        <w:rPr>
          <w:color w:val="000000" w:themeColor="text1"/>
        </w:rPr>
        <w:t>Mobile</w:t>
      </w:r>
      <w:r w:rsidRPr="00EA2714">
        <w:rPr>
          <w:color w:val="000000" w:themeColor="text1"/>
        </w:rPr>
        <w:t xml:space="preserve"> </w:t>
      </w:r>
      <w:r w:rsidR="00D51CA0" w:rsidRPr="00EA2714">
        <w:rPr>
          <w:color w:val="000000" w:themeColor="text1"/>
        </w:rPr>
        <w:t>SDK in your projects.</w:t>
      </w:r>
    </w:p>
    <w:p w14:paraId="229B63A8" w14:textId="77777777" w:rsidR="00F64D3F"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E4AEA9D" w14:textId="2BD43611" w:rsidR="00F64D3F" w:rsidRPr="00EA2714" w:rsidRDefault="00F64D3F"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roofErr w:type="gramStart"/>
      <w:r w:rsidRPr="00255C86">
        <w:rPr>
          <w:color w:val="000000" w:themeColor="text1"/>
        </w:rPr>
        <w:t>Note :</w:t>
      </w:r>
      <w:proofErr w:type="gramEnd"/>
      <w:r w:rsidRPr="00255C86">
        <w:rPr>
          <w:color w:val="000000" w:themeColor="text1"/>
        </w:rPr>
        <w:t xml:space="preserve"> </w:t>
      </w:r>
      <w:r>
        <w:t>GitHub</w:t>
      </w:r>
      <w:r w:rsidRPr="00255C86">
        <w:t xml:space="preserve"> has recently changed the versioning for large files. To be able to download large files while cloning from </w:t>
      </w:r>
      <w:r>
        <w:t>GitHub</w:t>
      </w:r>
      <w:r w:rsidRPr="00255C86">
        <w:t xml:space="preserve"> or </w:t>
      </w:r>
      <w:r w:rsidRPr="00EA2714">
        <w:rPr>
          <w:color w:val="000000" w:themeColor="text1"/>
        </w:rPr>
        <w:t>CocoaPods</w:t>
      </w:r>
      <w:r w:rsidRPr="00255C86">
        <w:t xml:space="preserve"> repositories please make sure git-lfs is installed in the build machine. More information for git-lfs is available at </w:t>
      </w:r>
      <w:hyperlink r:id="rId10" w:history="1">
        <w:r w:rsidRPr="00255C86">
          <w:rPr>
            <w:color w:val="0000FF"/>
            <w:u w:val="single" w:color="0000FF"/>
          </w:rPr>
          <w:t>https://git-lfs.github.com/</w:t>
        </w:r>
      </w:hyperlink>
      <w:r w:rsidRPr="00255C86">
        <w:t>.Please clone/update our SDK repository only after the git-lfs is installed.</w:t>
      </w:r>
    </w:p>
    <w:p w14:paraId="2E505814" w14:textId="2216E862" w:rsidR="00D51CA0" w:rsidRPr="00EA2714" w:rsidRDefault="00D51CA0" w:rsidP="00D51CA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Podfile</w:t>
      </w:r>
    </w:p>
    <w:p w14:paraId="6E309D05" w14:textId="77777777" w:rsidR="000F18C1" w:rsidRDefault="000F18C1"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471ABA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Create a Podfile with following lines</w:t>
      </w:r>
    </w:p>
    <w:p w14:paraId="57D1EB18"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B34ECFC" w14:textId="62BA838F"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proofErr w:type="gramStart"/>
      <w:r w:rsidR="000F18C1" w:rsidRPr="000F18C1">
        <w:rPr>
          <w:color w:val="000000" w:themeColor="text1"/>
        </w:rPr>
        <w:t>platform :ios</w:t>
      </w:r>
      <w:proofErr w:type="gramEnd"/>
      <w:r w:rsidR="000F18C1" w:rsidRPr="000F18C1">
        <w:rPr>
          <w:color w:val="000000" w:themeColor="text1"/>
        </w:rPr>
        <w:t>, '8.0'</w:t>
      </w:r>
    </w:p>
    <w:p w14:paraId="28743D4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E600D23" w14:textId="2855FCC3" w:rsidR="000F18C1"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Pr>
          <w:color w:val="000000" w:themeColor="text1"/>
        </w:rPr>
        <w:tab/>
      </w:r>
      <w:r w:rsidR="000F18C1" w:rsidRPr="000F18C1">
        <w:rPr>
          <w:color w:val="000000" w:themeColor="text1"/>
        </w:rPr>
        <w:t>pod 'AcuantMobileSDK', '~&gt; 4.9'</w:t>
      </w:r>
    </w:p>
    <w:p w14:paraId="15E4B59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217D680" w14:textId="77777777" w:rsid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Execute 'Pod install' to add the AcuantMobileSDK</w:t>
      </w:r>
    </w:p>
    <w:p w14:paraId="05CE8954" w14:textId="77777777" w:rsidR="00207567" w:rsidRPr="000F18C1" w:rsidRDefault="00207567"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5A69618" w14:textId="5CA89D8D" w:rsidR="00207567"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 If it is a Swift project then add the follwoing imports in the Objective-C bridging file</w:t>
      </w:r>
    </w:p>
    <w:p w14:paraId="5E0D69FC" w14:textId="157696AF"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3A7D26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&lt;Foundation/Foundation.h&gt;</w:t>
      </w:r>
    </w:p>
    <w:p w14:paraId="184045F7"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&lt;UIKit/UIKit.h&gt;</w:t>
      </w:r>
    </w:p>
    <w:p w14:paraId="74C8C83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"AcuantMobileSDK/AcuantCardProcessRequestOptions.h"</w:t>
      </w:r>
    </w:p>
    <w:p w14:paraId="55B56AED"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"AcuantMobileSDK/AcuantCardRegion.h"</w:t>
      </w:r>
    </w:p>
    <w:p w14:paraId="2BD3DFA3"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"AcuantMobileSDK/AcuantCardResult.h"</w:t>
      </w:r>
    </w:p>
    <w:p w14:paraId="7A374C6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"AcuantMobileSDK/AcuantCardType.h"</w:t>
      </w:r>
    </w:p>
    <w:p w14:paraId="3679E8C0"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"AcuantMobileSDK/AcuantDriversLicenseCard.h"</w:t>
      </w:r>
    </w:p>
    <w:p w14:paraId="7DE2DA8C"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"AcuantMobileSDK/AcuantError.h"</w:t>
      </w:r>
    </w:p>
    <w:p w14:paraId="02E73409"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"AcuantMobileSDK/AcuantFacialCaptureDelegate.h"</w:t>
      </w:r>
    </w:p>
    <w:p w14:paraId="7AC3E474"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"AcuantMobileSDK/AcuantFacialData.h"</w:t>
      </w:r>
    </w:p>
    <w:p w14:paraId="48203645"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"AcuantMobileSDK/AcuantFacialRecognitionViewController.h"</w:t>
      </w:r>
    </w:p>
    <w:p w14:paraId="16CED6DA"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"AcuantMobileSDK/AcuantMedicalInsuranceCard.h"</w:t>
      </w:r>
    </w:p>
    <w:p w14:paraId="18151E3F" w14:textId="77777777" w:rsidR="000F18C1" w:rsidRPr="000F18C1"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"AcuantMobileSDK/AcuantMobileSDKController.h"</w:t>
      </w:r>
    </w:p>
    <w:p w14:paraId="5A04C6C5" w14:textId="7D362170" w:rsidR="000F18C1" w:rsidRPr="00EA2714" w:rsidRDefault="000F18C1" w:rsidP="000F18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0F18C1">
        <w:rPr>
          <w:color w:val="000000" w:themeColor="text1"/>
        </w:rPr>
        <w:tab/>
        <w:t>#import "AcuantMobileSDK/AcuantPassaportCard.h"</w:t>
      </w:r>
    </w:p>
    <w:p w14:paraId="1B3A9D5C" w14:textId="77777777" w:rsidR="00D51CA0" w:rsidRPr="00EA2714" w:rsidRDefault="00D51CA0" w:rsidP="00D51CA0">
      <w:pPr>
        <w:rPr>
          <w:color w:val="000000" w:themeColor="text1"/>
        </w:rPr>
      </w:pPr>
    </w:p>
    <w:p w14:paraId="32B393FC" w14:textId="05835B87" w:rsidR="00D51CA0" w:rsidRPr="00EA2714" w:rsidRDefault="00D51CA0" w:rsidP="00D51CA0">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Add AcuantMobileSDK.</w:t>
      </w:r>
      <w:r w:rsidR="00D71AC1" w:rsidRPr="00EA2714">
        <w:rPr>
          <w:rFonts w:ascii="Times New Roman" w:hAnsi="Times New Roman" w:cs="Times New Roman"/>
          <w:color w:val="000000" w:themeColor="text1"/>
        </w:rPr>
        <w:t>embedded</w:t>
      </w:r>
      <w:r w:rsidRPr="00EA2714">
        <w:rPr>
          <w:rFonts w:ascii="Times New Roman" w:hAnsi="Times New Roman" w:cs="Times New Roman"/>
          <w:color w:val="000000" w:themeColor="text1"/>
        </w:rPr>
        <w:t xml:space="preserve">framework on each project </w:t>
      </w:r>
    </w:p>
    <w:p w14:paraId="0DBF2E0F" w14:textId="6F08AB2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If you are not using CocoaPods for Acuant iOS Mobile SDK installation, then you would have to add the AcuantMobileSDK.</w:t>
      </w:r>
      <w:r w:rsidR="00D71AC1" w:rsidRPr="00EA2714">
        <w:rPr>
          <w:color w:val="000000" w:themeColor="text1"/>
        </w:rPr>
        <w:t xml:space="preserve"> embeddedframework </w:t>
      </w:r>
      <w:r w:rsidRPr="00EA2714">
        <w:rPr>
          <w:color w:val="000000" w:themeColor="text1"/>
        </w:rPr>
        <w:t xml:space="preserve">into your project. You can download the Acuant iOS Mobile SDK and </w:t>
      </w:r>
      <w:r w:rsidR="00D71AC1" w:rsidRPr="00EA2714">
        <w:rPr>
          <w:color w:val="000000" w:themeColor="text1"/>
        </w:rPr>
        <w:t xml:space="preserve">embeddedframework </w:t>
      </w:r>
      <w:r w:rsidRPr="00EA2714">
        <w:rPr>
          <w:color w:val="000000" w:themeColor="text1"/>
        </w:rPr>
        <w:t xml:space="preserve">from GitHub - </w:t>
      </w:r>
      <w:hyperlink r:id="rId11" w:history="1">
        <w:r w:rsidRPr="00EA2714">
          <w:rPr>
            <w:rStyle w:val="Hyperlink"/>
            <w:color w:val="000000" w:themeColor="text1"/>
          </w:rPr>
          <w:t>https://github.com/Acuant/AcuantiOSMobileSDK</w:t>
        </w:r>
      </w:hyperlink>
      <w:r w:rsidRPr="00EA2714">
        <w:rPr>
          <w:color w:val="000000" w:themeColor="text1"/>
        </w:rPr>
        <w:t xml:space="preserve">. </w:t>
      </w:r>
    </w:p>
    <w:p w14:paraId="67F1F0E8" w14:textId="77777777" w:rsidR="00F367A0" w:rsidRPr="00EA2714" w:rsidRDefault="00F367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E4101EA" w14:textId="505CB851"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add the framework to your project, drag the AcuantMobileSDK.</w:t>
      </w:r>
      <w:r w:rsidR="00D71AC1" w:rsidRPr="00EA2714">
        <w:rPr>
          <w:color w:val="000000" w:themeColor="text1"/>
        </w:rPr>
        <w:t xml:space="preserve"> embeddedframework </w:t>
      </w:r>
      <w:r w:rsidRPr="00EA2714">
        <w:rPr>
          <w:color w:val="000000" w:themeColor="text1"/>
        </w:rPr>
        <w:lastRenderedPageBreak/>
        <w:t>folder into your project's file structure.</w:t>
      </w:r>
    </w:p>
    <w:p w14:paraId="0EF33FE8"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Natives frameworks and libraries</w:t>
      </w:r>
    </w:p>
    <w:p w14:paraId="24E76F3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Go to the target.</w:t>
      </w:r>
    </w:p>
    <w:p w14:paraId="5DA252D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“Build Phases”.</w:t>
      </w:r>
    </w:p>
    <w:p w14:paraId="3750F559"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Expand “Link binary with libraries”.</w:t>
      </w:r>
    </w:p>
    <w:p w14:paraId="37E118BF"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Click on plus to add frameworks and libraries.</w:t>
      </w:r>
    </w:p>
    <w:p w14:paraId="517F20D1"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frameworks.</w:t>
      </w:r>
    </w:p>
    <w:p w14:paraId="44A3E554" w14:textId="2F172B3A"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Asset</w:t>
      </w:r>
      <w:r w:rsidR="00E03440" w:rsidRPr="00EA2714">
        <w:rPr>
          <w:color w:val="000000" w:themeColor="text1"/>
        </w:rPr>
        <w:t>s</w:t>
      </w:r>
      <w:r w:rsidRPr="00EA2714">
        <w:rPr>
          <w:color w:val="000000" w:themeColor="text1"/>
        </w:rPr>
        <w:t>Library.framework</w:t>
      </w:r>
    </w:p>
    <w:p w14:paraId="5EA1973D"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SystemConfiguration.framework.</w:t>
      </w:r>
    </w:p>
    <w:p w14:paraId="7833E330"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AudioToolbox.framework</w:t>
      </w:r>
    </w:p>
    <w:p w14:paraId="799F9515"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AVFoundation.framework.</w:t>
      </w:r>
    </w:p>
    <w:p w14:paraId="7A272F27"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CoreMedia.framework.</w:t>
      </w:r>
    </w:p>
    <w:p w14:paraId="4C48D3F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CoreVideo.framework.</w:t>
      </w:r>
    </w:p>
    <w:p w14:paraId="20F9959C"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CoreGraphics.framework</w:t>
      </w:r>
    </w:p>
    <w:p w14:paraId="21ED4F7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QuartzCore.framework.</w:t>
      </w:r>
    </w:p>
    <w:p w14:paraId="03940FB2"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8099BA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following libraries</w:t>
      </w:r>
    </w:p>
    <w:p w14:paraId="03A44223"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396E52" w14:textId="363E71FC"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+.tdb</w:t>
      </w:r>
      <w:proofErr w:type="gramEnd"/>
      <w:r w:rsidRPr="00EA2714">
        <w:rPr>
          <w:color w:val="000000" w:themeColor="text1"/>
        </w:rPr>
        <w:t>.</w:t>
      </w:r>
    </w:p>
    <w:p w14:paraId="6B2434DA" w14:textId="7F434981"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libiconv.tdb.</w:t>
      </w:r>
    </w:p>
    <w:p w14:paraId="670C70C0" w14:textId="5367D57E"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libz.tdb.</w:t>
      </w:r>
    </w:p>
    <w:p w14:paraId="634E62C5"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130046B" w14:textId="68AAE278" w:rsidR="001B5284" w:rsidRPr="00EA2714" w:rsidRDefault="00153807"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For Xcode</w:t>
      </w:r>
      <w:r w:rsidR="001B5284" w:rsidRPr="00EA2714">
        <w:rPr>
          <w:color w:val="000000" w:themeColor="text1"/>
        </w:rPr>
        <w:t xml:space="preserve"> 7.0</w:t>
      </w:r>
      <w:r w:rsidRPr="00EA2714">
        <w:rPr>
          <w:color w:val="000000" w:themeColor="text1"/>
        </w:rPr>
        <w:t xml:space="preserve"> and below, </w:t>
      </w:r>
      <w:proofErr w:type="gramStart"/>
      <w:r w:rsidRPr="00EA2714">
        <w:rPr>
          <w:color w:val="000000" w:themeColor="text1"/>
        </w:rPr>
        <w:t>use</w:t>
      </w:r>
      <w:r w:rsidR="001B5284" w:rsidRPr="00EA2714">
        <w:rPr>
          <w:color w:val="000000" w:themeColor="text1"/>
        </w:rPr>
        <w:t xml:space="preserve"> .dylib</w:t>
      </w:r>
      <w:proofErr w:type="gramEnd"/>
    </w:p>
    <w:p w14:paraId="3A266971" w14:textId="77777777"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EA7F574" w14:textId="517637E3"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libc+</w:t>
      </w:r>
      <w:proofErr w:type="gramStart"/>
      <w:r w:rsidRPr="00EA2714">
        <w:rPr>
          <w:color w:val="000000" w:themeColor="text1"/>
        </w:rPr>
        <w:t>+.dylib</w:t>
      </w:r>
      <w:proofErr w:type="gramEnd"/>
      <w:r w:rsidRPr="00EA2714">
        <w:rPr>
          <w:color w:val="000000" w:themeColor="text1"/>
        </w:rPr>
        <w:t>.</w:t>
      </w:r>
    </w:p>
    <w:p w14:paraId="25336FEC" w14:textId="3F4AD5A2"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libiconv.dylib</w:t>
      </w:r>
      <w:proofErr w:type="gramEnd"/>
      <w:r w:rsidRPr="00EA2714">
        <w:rPr>
          <w:color w:val="000000" w:themeColor="text1"/>
        </w:rPr>
        <w:t>.</w:t>
      </w:r>
    </w:p>
    <w:p w14:paraId="225FA400" w14:textId="34F27D59" w:rsidR="001B5284" w:rsidRPr="00EA2714" w:rsidRDefault="001B5284" w:rsidP="001B528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 xml:space="preserve">- </w:t>
      </w:r>
      <w:proofErr w:type="gramStart"/>
      <w:r w:rsidRPr="00EA2714">
        <w:rPr>
          <w:color w:val="000000" w:themeColor="text1"/>
        </w:rPr>
        <w:t>libz.dylib</w:t>
      </w:r>
      <w:proofErr w:type="gramEnd"/>
      <w:r w:rsidRPr="00EA2714">
        <w:rPr>
          <w:color w:val="000000" w:themeColor="text1"/>
        </w:rPr>
        <w:t>.</w:t>
      </w:r>
    </w:p>
    <w:p w14:paraId="622ACF18" w14:textId="77777777" w:rsidR="001B5284" w:rsidRPr="00EA2714" w:rsidRDefault="001B5284"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358555" w14:textId="77777777" w:rsidR="00D51CA0" w:rsidRPr="00EA2714" w:rsidRDefault="00D51CA0" w:rsidP="00D51CA0">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Targets</w:t>
      </w:r>
    </w:p>
    <w:p w14:paraId="6D48EC83"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Go to the target.</w:t>
      </w:r>
    </w:p>
    <w:p w14:paraId="21A6473E" w14:textId="77777777" w:rsidR="00D51CA0" w:rsidRPr="00EA2714" w:rsidRDefault="00D51CA0" w:rsidP="00D51C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b/>
        <w:t>Click on “Build Settings”.</w:t>
      </w:r>
    </w:p>
    <w:p w14:paraId="0307CD80"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targets</w:t>
      </w:r>
    </w:p>
    <w:p w14:paraId="5D634EE9" w14:textId="77777777" w:rsidR="00D51CA0" w:rsidRPr="00EA2714" w:rsidRDefault="00D51CA0" w:rsidP="00D51CA0">
      <w:pPr>
        <w:ind w:left="432" w:firstLine="288"/>
        <w:rPr>
          <w:color w:val="000000" w:themeColor="text1"/>
        </w:rPr>
      </w:pPr>
      <w:r w:rsidRPr="00EA2714">
        <w:rPr>
          <w:color w:val="000000" w:themeColor="text1"/>
        </w:rPr>
        <w:t>Set “C Language Dialect” with GNU99</w:t>
      </w:r>
    </w:p>
    <w:p w14:paraId="45D72F51" w14:textId="77777777" w:rsidR="00D51CA0" w:rsidRPr="00EA2714" w:rsidRDefault="00D51CA0" w:rsidP="00D51CA0">
      <w:pPr>
        <w:ind w:left="432" w:firstLine="288"/>
        <w:rPr>
          <w:color w:val="000000" w:themeColor="text1"/>
        </w:rPr>
      </w:pPr>
      <w:r w:rsidRPr="00EA2714">
        <w:rPr>
          <w:color w:val="000000" w:themeColor="text1"/>
        </w:rPr>
        <w:t>Set “C++ Language Dialect” with Compiler Default</w:t>
      </w:r>
    </w:p>
    <w:p w14:paraId="6B3F0BC4" w14:textId="77777777" w:rsidR="00D51CA0" w:rsidRPr="00EA2714" w:rsidRDefault="00D51CA0" w:rsidP="00D51CA0">
      <w:pPr>
        <w:ind w:left="432" w:firstLine="288"/>
        <w:rPr>
          <w:color w:val="000000" w:themeColor="text1"/>
        </w:rPr>
      </w:pPr>
      <w:r w:rsidRPr="00EA2714">
        <w:rPr>
          <w:color w:val="000000" w:themeColor="text1"/>
        </w:rPr>
        <w:t>Set “C++ Standard Library” with Compiler Default</w:t>
      </w:r>
    </w:p>
    <w:p w14:paraId="6CB35A22" w14:textId="77777777" w:rsidR="00D51CA0" w:rsidRPr="00EA2714" w:rsidRDefault="00D51CA0" w:rsidP="00D51CA0">
      <w:pPr>
        <w:ind w:left="432"/>
        <w:rPr>
          <w:color w:val="000000" w:themeColor="text1"/>
        </w:rPr>
      </w:pPr>
    </w:p>
    <w:p w14:paraId="3795B4FA" w14:textId="77777777" w:rsidR="00D51CA0" w:rsidRPr="00EA2714" w:rsidRDefault="00D51CA0" w:rsidP="00D51CA0">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Change following flags</w:t>
      </w:r>
    </w:p>
    <w:p w14:paraId="054CA095" w14:textId="3C5454C1" w:rsidR="00D51CA0" w:rsidRPr="00EA2714" w:rsidRDefault="00D51CA0" w:rsidP="00D51CA0">
      <w:pPr>
        <w:ind w:left="720"/>
        <w:rPr>
          <w:color w:val="000000" w:themeColor="text1"/>
        </w:rPr>
      </w:pPr>
      <w:r w:rsidRPr="00EA2714">
        <w:rPr>
          <w:color w:val="000000" w:themeColor="text1"/>
        </w:rPr>
        <w:t>Add on “</w:t>
      </w:r>
      <w:r w:rsidR="00DF29A0" w:rsidRPr="00EA2714">
        <w:rPr>
          <w:color w:val="000000" w:themeColor="text1"/>
        </w:rPr>
        <w:t>GCC_PREPROCESSOR_DEFINITIONS</w:t>
      </w:r>
      <w:r w:rsidRPr="00EA2714">
        <w:rPr>
          <w:color w:val="000000" w:themeColor="text1"/>
        </w:rPr>
        <w:t xml:space="preserve">” = CVLIB_IMG_NOCODEC </w:t>
      </w:r>
    </w:p>
    <w:p w14:paraId="2E3448AB" w14:textId="77777777" w:rsidR="0087422C" w:rsidRPr="00EA2714" w:rsidRDefault="0087422C" w:rsidP="00D51CA0">
      <w:pPr>
        <w:ind w:left="720"/>
        <w:rPr>
          <w:color w:val="000000" w:themeColor="text1"/>
        </w:rPr>
      </w:pPr>
    </w:p>
    <w:p w14:paraId="685D5920" w14:textId="77777777" w:rsidR="0087422C" w:rsidRPr="00EA2714" w:rsidRDefault="0087422C" w:rsidP="00D51CA0">
      <w:pPr>
        <w:ind w:left="720"/>
        <w:rPr>
          <w:color w:val="000000" w:themeColor="text1"/>
        </w:rPr>
      </w:pPr>
    </w:p>
    <w:p w14:paraId="471103A2" w14:textId="77777777"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Objective-C.</w:t>
      </w:r>
    </w:p>
    <w:p w14:paraId="72C537EA" w14:textId="77777777" w:rsidR="0087422C" w:rsidRPr="00EA2714" w:rsidRDefault="0087422C" w:rsidP="008742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Add the import header in your appDelegate’s header file.</w:t>
      </w:r>
    </w:p>
    <w:p w14:paraId="12FEF296" w14:textId="77777777" w:rsidR="0087422C" w:rsidRPr="00EA2714" w:rsidRDefault="0087422C" w:rsidP="0087422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&lt;AcuantMobileSDK/AcuantMobileSDKController.h&gt;</w:t>
      </w:r>
    </w:p>
    <w:p w14:paraId="26D4A6D5" w14:textId="77777777" w:rsidR="0087422C" w:rsidRPr="00EA2714" w:rsidRDefault="0087422C" w:rsidP="00D51CA0">
      <w:pPr>
        <w:ind w:left="720"/>
        <w:rPr>
          <w:color w:val="000000" w:themeColor="text1"/>
        </w:rPr>
      </w:pPr>
    </w:p>
    <w:p w14:paraId="001CB521" w14:textId="77777777" w:rsidR="0087422C" w:rsidRPr="00EA2714" w:rsidRDefault="0087422C" w:rsidP="00D51CA0">
      <w:pPr>
        <w:ind w:left="720"/>
        <w:rPr>
          <w:color w:val="000000" w:themeColor="text1"/>
        </w:rPr>
      </w:pPr>
    </w:p>
    <w:p w14:paraId="0B7056CD" w14:textId="281992CC" w:rsidR="0087422C" w:rsidRPr="00EA2714" w:rsidRDefault="0087422C" w:rsidP="0087422C">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Integration with Swift.</w:t>
      </w:r>
    </w:p>
    <w:p w14:paraId="3A67760D"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integrate our SDK on a Swift project you just need to create an Objective-C bridging header to expose those files to Swift. </w:t>
      </w:r>
    </w:p>
    <w:p w14:paraId="2E28A22C"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7E23677"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Create this bridge is very simple, after you add an Objective-C file, the Xcode propts an alert suggesting to create the header file.</w:t>
      </w:r>
    </w:p>
    <w:p w14:paraId="6C50742E"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8215E31" w14:textId="0677B064"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b/>
          <w:color w:val="000000" w:themeColor="text1"/>
        </w:rPr>
        <w:t>Apple Reference:</w:t>
      </w:r>
      <w:r w:rsidRPr="00EA2714">
        <w:rPr>
          <w:color w:val="000000" w:themeColor="text1"/>
        </w:rPr>
        <w:t xml:space="preserve"> </w:t>
      </w:r>
      <w:hyperlink r:id="rId12" w:history="1">
        <w:r w:rsidRPr="00EA2714">
          <w:rPr>
            <w:rStyle w:val="Hyperlink"/>
            <w:color w:val="000000" w:themeColor="text1"/>
          </w:rPr>
          <w:t>https://developer.apple.com/library/ios/documentation/Swift/Conceptual/BuildingCocoaApps/MixandMatch.html</w:t>
        </w:r>
      </w:hyperlink>
    </w:p>
    <w:p w14:paraId="59AD3198"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F564E2C" w14:textId="2F5C7FD8" w:rsidR="003D2426" w:rsidRPr="00EA2714" w:rsidRDefault="003D2426" w:rsidP="00C00E76">
      <w:pPr>
        <w:pStyle w:val="Heading1"/>
        <w:numPr>
          <w:ilvl w:val="0"/>
          <w:numId w:val="8"/>
        </w:numPr>
        <w:rPr>
          <w:rFonts w:ascii="Times New Roman" w:hAnsi="Times New Roman" w:cs="Times New Roman"/>
          <w:color w:val="000000" w:themeColor="text1"/>
        </w:rPr>
      </w:pPr>
      <w:bookmarkStart w:id="12" w:name="_Toc453588780"/>
      <w:r w:rsidRPr="00EA2714">
        <w:rPr>
          <w:rFonts w:ascii="Times New Roman" w:hAnsi="Times New Roman" w:cs="Times New Roman"/>
          <w:color w:val="000000" w:themeColor="text1"/>
        </w:rPr>
        <w:t>Activate the license key</w:t>
      </w:r>
      <w:bookmarkEnd w:id="12"/>
    </w:p>
    <w:p w14:paraId="64C8C8A1" w14:textId="6ABAECFF"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In order to activate the license key</w:t>
      </w:r>
      <w:r w:rsidR="00AD0DF9" w:rsidRPr="00EA2714">
        <w:rPr>
          <w:color w:val="000000" w:themeColor="text1"/>
        </w:rPr>
        <w:t>,</w:t>
      </w:r>
      <w:r w:rsidRPr="00EA2714">
        <w:rPr>
          <w:color w:val="000000" w:themeColor="text1"/>
        </w:rPr>
        <w:t xml:space="preserve"> use the following method:</w:t>
      </w:r>
    </w:p>
    <w:p w14:paraId="574D4A74" w14:textId="77777777" w:rsidR="003D2426" w:rsidRPr="00EA2714" w:rsidRDefault="003D2426"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6B37027"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(IBAction)activateAction:(</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6CE26261"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activateLicenseKey:_</w:t>
      </w:r>
      <w:proofErr w:type="gramEnd"/>
      <w:r w:rsidRPr="00EA2714">
        <w:rPr>
          <w:color w:val="000000" w:themeColor="text1"/>
          <w:sz w:val="22"/>
          <w:szCs w:val="22"/>
        </w:rPr>
        <w:t>licenseKeyText.text];</w:t>
      </w:r>
    </w:p>
    <w:p w14:paraId="43E517C0" w14:textId="77777777" w:rsidR="003D2426" w:rsidRPr="00EA2714" w:rsidRDefault="003D2426" w:rsidP="003D2426">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B2E34FB" w14:textId="77777777" w:rsidR="003D2426" w:rsidRPr="00EA2714" w:rsidRDefault="003D2426" w:rsidP="003D2426">
      <w:pPr>
        <w:ind w:firstLine="576"/>
        <w:rPr>
          <w:color w:val="000000" w:themeColor="text1"/>
        </w:rPr>
      </w:pPr>
    </w:p>
    <w:p w14:paraId="2D01D83C" w14:textId="52DCD6C5" w:rsidR="003D2426" w:rsidRPr="00EA2714" w:rsidRDefault="008930B2" w:rsidP="003D2426">
      <w:pPr>
        <w:ind w:firstLine="576"/>
        <w:rPr>
          <w:color w:val="000000" w:themeColor="text1"/>
        </w:rPr>
      </w:pPr>
      <w:r w:rsidRPr="00EA2714">
        <w:rPr>
          <w:color w:val="000000" w:themeColor="text1"/>
        </w:rPr>
        <w:t xml:space="preserve">Note: </w:t>
      </w:r>
      <w:r w:rsidR="003D2426" w:rsidRPr="00EA2714">
        <w:rPr>
          <w:color w:val="000000" w:themeColor="text1"/>
        </w:rPr>
        <w:t>The license key only needs to be activated once</w:t>
      </w:r>
      <w:r w:rsidR="00AD0DF9" w:rsidRPr="00EA2714">
        <w:rPr>
          <w:color w:val="000000" w:themeColor="text1"/>
        </w:rPr>
        <w:t>. E</w:t>
      </w:r>
      <w:r w:rsidR="001A0E79" w:rsidRPr="00EA2714">
        <w:rPr>
          <w:color w:val="000000" w:themeColor="text1"/>
        </w:rPr>
        <w:t xml:space="preserve">xecute this method </w:t>
      </w:r>
      <w:r w:rsidR="00AD0DF9" w:rsidRPr="00EA2714">
        <w:rPr>
          <w:color w:val="000000" w:themeColor="text1"/>
        </w:rPr>
        <w:t xml:space="preserve">only </w:t>
      </w:r>
      <w:r w:rsidR="001A0E79" w:rsidRPr="00EA2714">
        <w:rPr>
          <w:color w:val="000000" w:themeColor="text1"/>
        </w:rPr>
        <w:t xml:space="preserve">one time. Some licensees are </w:t>
      </w:r>
      <w:r w:rsidR="00AD0DF9" w:rsidRPr="00EA2714">
        <w:rPr>
          <w:color w:val="000000" w:themeColor="text1"/>
        </w:rPr>
        <w:t xml:space="preserve">issued by Acuant </w:t>
      </w:r>
      <w:r w:rsidR="001A0E79" w:rsidRPr="00EA2714">
        <w:rPr>
          <w:color w:val="000000" w:themeColor="text1"/>
        </w:rPr>
        <w:t>pre-activated and don’t need further actions.</w:t>
      </w:r>
    </w:p>
    <w:p w14:paraId="3AD13F27" w14:textId="77777777" w:rsidR="003D2426" w:rsidRPr="00EA2714" w:rsidRDefault="003D2426" w:rsidP="003D2426">
      <w:pPr>
        <w:rPr>
          <w:color w:val="000000" w:themeColor="text1"/>
        </w:rPr>
      </w:pPr>
    </w:p>
    <w:p w14:paraId="5455F173" w14:textId="77777777" w:rsidR="0087422C" w:rsidRPr="00EA2714" w:rsidRDefault="0087422C" w:rsidP="00D63B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1E254C8" w14:textId="7D281396" w:rsidR="00D51CA0" w:rsidRPr="00EA2714" w:rsidRDefault="003D2426" w:rsidP="001C7881">
      <w:pPr>
        <w:pStyle w:val="Heading1"/>
        <w:numPr>
          <w:ilvl w:val="0"/>
          <w:numId w:val="8"/>
        </w:numPr>
        <w:spacing w:before="480"/>
        <w:rPr>
          <w:rFonts w:ascii="Times New Roman" w:hAnsi="Times New Roman" w:cs="Times New Roman"/>
          <w:color w:val="000000" w:themeColor="text1"/>
        </w:rPr>
      </w:pPr>
      <w:bookmarkStart w:id="13" w:name="_Toc453588781"/>
      <w:r w:rsidRPr="00EA2714">
        <w:rPr>
          <w:rFonts w:ascii="Times New Roman" w:hAnsi="Times New Roman" w:cs="Times New Roman"/>
          <w:color w:val="000000" w:themeColor="text1"/>
        </w:rPr>
        <w:t xml:space="preserve">Initialize </w:t>
      </w:r>
      <w:r w:rsidR="00D51CA0" w:rsidRPr="00EA2714">
        <w:rPr>
          <w:rFonts w:ascii="Times New Roman" w:hAnsi="Times New Roman" w:cs="Times New Roman"/>
          <w:color w:val="000000" w:themeColor="text1"/>
        </w:rPr>
        <w:t>and</w:t>
      </w:r>
      <w:r w:rsidRPr="00EA2714">
        <w:rPr>
          <w:rFonts w:ascii="Times New Roman" w:hAnsi="Times New Roman" w:cs="Times New Roman"/>
          <w:color w:val="000000" w:themeColor="text1"/>
        </w:rPr>
        <w:t xml:space="preserve"> create</w:t>
      </w:r>
      <w:r w:rsidR="00D51CA0" w:rsidRPr="00EA2714">
        <w:rPr>
          <w:rFonts w:ascii="Times New Roman" w:hAnsi="Times New Roman" w:cs="Times New Roman"/>
          <w:color w:val="000000" w:themeColor="text1"/>
        </w:rPr>
        <w:t xml:space="preserve"> the </w:t>
      </w:r>
      <w:r w:rsidRPr="00EA2714">
        <w:rPr>
          <w:rFonts w:ascii="Times New Roman" w:hAnsi="Times New Roman" w:cs="Times New Roman"/>
          <w:color w:val="000000" w:themeColor="text1"/>
        </w:rPr>
        <w:t xml:space="preserve">SDK’s </w:t>
      </w:r>
      <w:r w:rsidR="00D51CA0" w:rsidRPr="00EA2714">
        <w:rPr>
          <w:rFonts w:ascii="Times New Roman" w:hAnsi="Times New Roman" w:cs="Times New Roman"/>
          <w:color w:val="000000" w:themeColor="text1"/>
        </w:rPr>
        <w:t>instance</w:t>
      </w:r>
      <w:bookmarkEnd w:id="13"/>
    </w:p>
    <w:p w14:paraId="11766650" w14:textId="4ED638D3" w:rsidR="008930B2" w:rsidRPr="00EA2714" w:rsidRDefault="008930B2"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Initialize w</w:t>
      </w:r>
      <w:r w:rsidR="00D51CA0" w:rsidRPr="00EA2714">
        <w:rPr>
          <w:rFonts w:ascii="Times New Roman" w:hAnsi="Times New Roman" w:cs="Times New Roman"/>
          <w:color w:val="000000" w:themeColor="text1"/>
        </w:rPr>
        <w:t>ith license key</w:t>
      </w:r>
    </w:p>
    <w:p w14:paraId="02DB468A" w14:textId="0B4ED717" w:rsidR="00D51CA0" w:rsidRPr="00EA2714" w:rsidRDefault="00D51CA0"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the below call, license key is validated and instance is created. </w:t>
      </w:r>
    </w:p>
    <w:p w14:paraId="312DD35B"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6121EE1"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"MyLicensekey" andDelegate:self];</w:t>
      </w:r>
    </w:p>
    <w:p w14:paraId="413500D4" w14:textId="77777777" w:rsidR="008930B2" w:rsidRPr="00EA2714" w:rsidRDefault="008930B2" w:rsidP="00D51CA0">
      <w:pPr>
        <w:widowControl w:val="0"/>
        <w:tabs>
          <w:tab w:val="left" w:pos="529"/>
        </w:tabs>
        <w:autoSpaceDE w:val="0"/>
        <w:autoSpaceDN w:val="0"/>
        <w:adjustRightInd w:val="0"/>
        <w:rPr>
          <w:color w:val="000000" w:themeColor="text1"/>
          <w:sz w:val="22"/>
          <w:szCs w:val="22"/>
        </w:rPr>
      </w:pPr>
    </w:p>
    <w:p w14:paraId="1A1D47B6" w14:textId="3AAE74EB" w:rsidR="001B4B5C" w:rsidRPr="00EA2714" w:rsidRDefault="008930B2" w:rsidP="001B4B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Note: </w:t>
      </w:r>
      <w:r w:rsidR="001A0E79" w:rsidRPr="00EA2714">
        <w:rPr>
          <w:color w:val="000000" w:themeColor="text1"/>
        </w:rPr>
        <w:t xml:space="preserve">This method verifies if </w:t>
      </w:r>
      <w:r w:rsidR="00AD0DF9" w:rsidRPr="00EA2714">
        <w:rPr>
          <w:color w:val="000000" w:themeColor="text1"/>
        </w:rPr>
        <w:t>the</w:t>
      </w:r>
      <w:r w:rsidR="001A0E79" w:rsidRPr="00EA2714">
        <w:rPr>
          <w:color w:val="000000" w:themeColor="text1"/>
        </w:rPr>
        <w:t xml:space="preserve"> license</w:t>
      </w:r>
      <w:r w:rsidR="00AD0DF9" w:rsidRPr="00EA2714">
        <w:rPr>
          <w:color w:val="000000" w:themeColor="text1"/>
        </w:rPr>
        <w:t xml:space="preserve"> key</w:t>
      </w:r>
      <w:r w:rsidR="001A0E79" w:rsidRPr="00EA2714">
        <w:rPr>
          <w:color w:val="000000" w:themeColor="text1"/>
        </w:rPr>
        <w:t xml:space="preserve"> is valid </w:t>
      </w:r>
      <w:r w:rsidR="00AD0DF9" w:rsidRPr="00EA2714">
        <w:rPr>
          <w:color w:val="000000" w:themeColor="text1"/>
        </w:rPr>
        <w:t xml:space="preserve">and </w:t>
      </w:r>
      <w:r w:rsidR="001A0E79" w:rsidRPr="00EA2714">
        <w:rPr>
          <w:color w:val="000000" w:themeColor="text1"/>
        </w:rPr>
        <w:t>it returns an instanc</w:t>
      </w:r>
      <w:r w:rsidR="001B4B5C" w:rsidRPr="00EA2714">
        <w:rPr>
          <w:color w:val="000000" w:themeColor="text1"/>
        </w:rPr>
        <w:t xml:space="preserve">e that can be used </w:t>
      </w:r>
      <w:r w:rsidR="001A0E79" w:rsidRPr="00EA2714">
        <w:rPr>
          <w:color w:val="000000" w:themeColor="text1"/>
        </w:rPr>
        <w:t xml:space="preserve">to reference </w:t>
      </w:r>
      <w:r w:rsidR="001B4B5C" w:rsidRPr="00EA2714">
        <w:rPr>
          <w:color w:val="000000" w:themeColor="text1"/>
        </w:rPr>
        <w:t xml:space="preserve">the </w:t>
      </w:r>
      <w:r w:rsidR="001A0E79" w:rsidRPr="00EA2714">
        <w:rPr>
          <w:color w:val="000000" w:themeColor="text1"/>
        </w:rPr>
        <w:t>methods.</w:t>
      </w:r>
      <w:r w:rsidR="001B4B5C" w:rsidRPr="00EA2714">
        <w:rPr>
          <w:color w:val="000000" w:themeColor="text1"/>
        </w:rPr>
        <w:t xml:space="preserve"> We recommend that you create one instance per session in order to optimize your resources.</w:t>
      </w:r>
    </w:p>
    <w:p w14:paraId="296D9471" w14:textId="5881819C" w:rsidR="008930B2" w:rsidRPr="00EA2714" w:rsidRDefault="008930B2" w:rsidP="001C788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40377FE5"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With license key and cloud address.</w:t>
      </w:r>
    </w:p>
    <w:p w14:paraId="00427BC3" w14:textId="03AF4FE9" w:rsidR="000D66E7" w:rsidRPr="00EA2714" w:rsidRDefault="000D66E7" w:rsidP="000D66E7">
      <w:pPr>
        <w:rPr>
          <w:color w:val="000000" w:themeColor="text1"/>
        </w:rPr>
      </w:pPr>
      <w:r w:rsidRPr="00EA2714">
        <w:rPr>
          <w:color w:val="000000" w:themeColor="text1"/>
        </w:rPr>
        <w:t xml:space="preserve">In the below call, license key is validated, the instance is created with the specified cloud address if you are hosting Acuant web services in your own data center. By default, iOS MobileSDK communicates with the Acuant data center. </w:t>
      </w:r>
    </w:p>
    <w:p w14:paraId="59C0F7FF" w14:textId="3B75DC71" w:rsidR="00D51CA0" w:rsidRPr="00EA2714" w:rsidRDefault="000D66E7" w:rsidP="000D66E7">
      <w:pPr>
        <w:rPr>
          <w:color w:val="000000" w:themeColor="text1"/>
        </w:rPr>
      </w:pPr>
      <w:r w:rsidRPr="00EA2714">
        <w:rPr>
          <w:color w:val="000000" w:themeColor="text1"/>
        </w:rPr>
        <w:t xml:space="preserve">. </w:t>
      </w:r>
    </w:p>
    <w:p w14:paraId="5AF6DC7C"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//Obtain the main controller instance</w:t>
      </w:r>
    </w:p>
    <w:p w14:paraId="4B755BA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w:t>
      </w:r>
      <w:proofErr w:type="gramStart"/>
      <w:r w:rsidRPr="00EA2714">
        <w:rPr>
          <w:color w:val="000000" w:themeColor="text1"/>
          <w:sz w:val="22"/>
          <w:szCs w:val="22"/>
        </w:rPr>
        <w:t>initAcuantMobileSDKWithLicenseKey:@</w:t>
      </w:r>
      <w:proofErr w:type="gramEnd"/>
      <w:r w:rsidRPr="00EA2714">
        <w:rPr>
          <w:color w:val="000000" w:themeColor="text1"/>
          <w:sz w:val="22"/>
          <w:szCs w:val="22"/>
        </w:rPr>
        <w:t xml:space="preserve">"MyLicensekey" </w:t>
      </w:r>
      <w:r w:rsidRPr="00EA2714">
        <w:rPr>
          <w:color w:val="000000" w:themeColor="text1"/>
          <w:sz w:val="22"/>
          <w:szCs w:val="22"/>
        </w:rPr>
        <w:lastRenderedPageBreak/>
        <w:t>delegate:self andCloudAddress:@"cloud.myAddress.com"];</w:t>
      </w:r>
    </w:p>
    <w:p w14:paraId="4A7C5495" w14:textId="77777777" w:rsidR="000D66E7" w:rsidRPr="00EA2714" w:rsidRDefault="000D66E7" w:rsidP="000D66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234905DA" w14:textId="7BD3BF4F" w:rsidR="009112B4" w:rsidRPr="00EA2714" w:rsidRDefault="009112B4" w:rsidP="009112B4">
      <w:pPr>
        <w:rPr>
          <w:color w:val="000000" w:themeColor="text1"/>
        </w:rPr>
      </w:pPr>
      <w:r w:rsidRPr="00EA2714">
        <w:rPr>
          <w:color w:val="000000" w:themeColor="text1"/>
        </w:rPr>
        <w:t>The cloud Address must not contain “https://”</w:t>
      </w:r>
      <w:r w:rsidRPr="00EA2714">
        <w:rPr>
          <w:color w:val="000000" w:themeColor="text1"/>
        </w:rPr>
        <w:br/>
        <w:t>Ex: “https://cloud.myAddress.com/” must be written “cloud.myAddress.com”</w:t>
      </w:r>
    </w:p>
    <w:p w14:paraId="055F4299" w14:textId="328A95AA" w:rsidR="001B4B5C" w:rsidRPr="00EA2714" w:rsidRDefault="001B4B5C" w:rsidP="009112B4">
      <w:pPr>
        <w:rPr>
          <w:color w:val="000000" w:themeColor="text1"/>
        </w:rPr>
      </w:pPr>
    </w:p>
    <w:p w14:paraId="099C6970" w14:textId="5CE20273" w:rsidR="001B4B5C" w:rsidRPr="00EA2714" w:rsidRDefault="001B4B5C" w:rsidP="00C00E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Note: This method verifies if the license key is valid and it returns an instance that can be used to reference the methods. We recommend that you create one instance per session in order to optimize your resources.</w:t>
      </w:r>
    </w:p>
    <w:p w14:paraId="36B39ADE" w14:textId="77777777" w:rsidR="009112B4" w:rsidRPr="00EA2714" w:rsidRDefault="009112B4" w:rsidP="00D51CA0">
      <w:pPr>
        <w:widowControl w:val="0"/>
        <w:tabs>
          <w:tab w:val="left" w:pos="529"/>
        </w:tabs>
        <w:autoSpaceDE w:val="0"/>
        <w:autoSpaceDN w:val="0"/>
        <w:adjustRightInd w:val="0"/>
        <w:rPr>
          <w:color w:val="000000" w:themeColor="text1"/>
          <w:sz w:val="22"/>
          <w:szCs w:val="22"/>
        </w:rPr>
      </w:pPr>
    </w:p>
    <w:p w14:paraId="462FA303" w14:textId="77777777" w:rsidR="00D51CA0" w:rsidRPr="00EA2714" w:rsidRDefault="00D51CA0" w:rsidP="001C7881">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If your instance was created previously</w:t>
      </w:r>
    </w:p>
    <w:p w14:paraId="2C8D7C23" w14:textId="77777777"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main controller instance</w:t>
      </w:r>
    </w:p>
    <w:p w14:paraId="4AE02095" w14:textId="52ADBD65" w:rsidR="00D51CA0" w:rsidRPr="00EA2714" w:rsidRDefault="00D51CA0" w:rsidP="00D51CA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 [AcuantMobileSDKController initAcuantMobileSDK];</w:t>
      </w:r>
    </w:p>
    <w:p w14:paraId="6E47B0C4" w14:textId="34B4B5AC" w:rsidR="007F3EA7" w:rsidRPr="00EA2714" w:rsidRDefault="007F3EA7" w:rsidP="00D51CA0">
      <w:pPr>
        <w:widowControl w:val="0"/>
        <w:tabs>
          <w:tab w:val="left" w:pos="529"/>
        </w:tabs>
        <w:autoSpaceDE w:val="0"/>
        <w:autoSpaceDN w:val="0"/>
        <w:adjustRightInd w:val="0"/>
        <w:rPr>
          <w:color w:val="000000" w:themeColor="text1"/>
          <w:sz w:val="22"/>
          <w:szCs w:val="22"/>
        </w:rPr>
      </w:pPr>
    </w:p>
    <w:p w14:paraId="04CCD2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0AEB357" w14:textId="3A1CC753" w:rsidR="00C0321F" w:rsidRPr="00EA2714" w:rsidRDefault="001A0E79" w:rsidP="001A0E79">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heck if the license key validation was successful or not.</w:t>
      </w:r>
    </w:p>
    <w:p w14:paraId="0922F8FC" w14:textId="77777777" w:rsidR="00C0321F" w:rsidRPr="00EA2714" w:rsidRDefault="00C0321F" w:rsidP="00C0321F">
      <w:pPr>
        <w:ind w:left="576"/>
        <w:rPr>
          <w:color w:val="000000" w:themeColor="text1"/>
        </w:rPr>
      </w:pPr>
      <w:r w:rsidRPr="00EA2714">
        <w:rPr>
          <w:color w:val="000000" w:themeColor="text1"/>
        </w:rPr>
        <w:t>In order to know if the license key validation has finished or to know if it was successful, use the method below. This method is called after the instance of the MobileSDK has been created.</w:t>
      </w:r>
    </w:p>
    <w:p w14:paraId="1DB69000" w14:textId="77777777" w:rsidR="00C0321F" w:rsidRPr="00EA2714" w:rsidRDefault="00C0321F" w:rsidP="00C0321F">
      <w:pPr>
        <w:rPr>
          <w:color w:val="000000" w:themeColor="text1"/>
        </w:rPr>
      </w:pPr>
    </w:p>
    <w:p w14:paraId="7FBF09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-(void)mobileSDKWasValidated:(</w:t>
      </w:r>
      <w:proofErr w:type="gramStart"/>
      <w:r w:rsidRPr="00EA2714">
        <w:rPr>
          <w:color w:val="000000" w:themeColor="text1"/>
          <w:sz w:val="22"/>
          <w:szCs w:val="22"/>
        </w:rPr>
        <w:t>BOOL)wasValidated</w:t>
      </w:r>
      <w:proofErr w:type="gramEnd"/>
      <w:r w:rsidRPr="00EA2714">
        <w:rPr>
          <w:color w:val="000000" w:themeColor="text1"/>
          <w:sz w:val="22"/>
          <w:szCs w:val="22"/>
        </w:rPr>
        <w:t>{</w:t>
      </w:r>
    </w:p>
    <w:p w14:paraId="5ECFA7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_wasValidated = wasValidated;</w:t>
      </w:r>
    </w:p>
    <w:p w14:paraId="030894D9" w14:textId="0613F8D6" w:rsidR="00581541"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B42EAC5" w14:textId="41C99848" w:rsidR="00C0321F" w:rsidRPr="00EA2714" w:rsidRDefault="00C0321F" w:rsidP="00C0321F">
      <w:pPr>
        <w:pStyle w:val="Heading1"/>
        <w:numPr>
          <w:ilvl w:val="0"/>
          <w:numId w:val="8"/>
        </w:numPr>
        <w:spacing w:before="48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bookmarkStart w:id="14" w:name="_Toc453588782"/>
      <w:r w:rsidRPr="00EA2714">
        <w:rPr>
          <w:rFonts w:ascii="Times New Roman" w:hAnsi="Times New Roman" w:cs="Times New Roman"/>
          <w:color w:val="000000" w:themeColor="text1"/>
        </w:rPr>
        <w:t>Capturing a card</w:t>
      </w:r>
      <w:bookmarkEnd w:id="14"/>
    </w:p>
    <w:p w14:paraId="5976C216" w14:textId="0C17EC74" w:rsidR="00045795" w:rsidRPr="00EA2714" w:rsidRDefault="00C06A40" w:rsidP="0004579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w:t>
      </w:r>
      <w:r w:rsidR="00045795" w:rsidRPr="00EA2714">
        <w:rPr>
          <w:rFonts w:ascii="Times New Roman" w:hAnsi="Times New Roman" w:cs="Times New Roman"/>
          <w:color w:val="000000" w:themeColor="text1"/>
        </w:rPr>
        <w:t xml:space="preserve"> capture </w:t>
      </w:r>
      <w:r w:rsidRPr="00EA2714">
        <w:rPr>
          <w:rFonts w:ascii="Times New Roman" w:hAnsi="Times New Roman" w:cs="Times New Roman"/>
          <w:color w:val="000000" w:themeColor="text1"/>
        </w:rPr>
        <w:t>interface</w:t>
      </w:r>
      <w:r w:rsidR="00045795" w:rsidRPr="00EA2714">
        <w:rPr>
          <w:rFonts w:ascii="Times New Roman" w:hAnsi="Times New Roman" w:cs="Times New Roman"/>
          <w:color w:val="000000" w:themeColor="text1"/>
        </w:rPr>
        <w:t>.</w:t>
      </w:r>
    </w:p>
    <w:p w14:paraId="378C9949" w14:textId="0A5D32E8" w:rsidR="00045795" w:rsidRPr="00EA2714" w:rsidRDefault="00045795" w:rsidP="008F3038">
      <w:pPr>
        <w:rPr>
          <w:color w:val="000000" w:themeColor="text1"/>
        </w:rPr>
      </w:pPr>
      <w:r w:rsidRPr="00EA2714">
        <w:rPr>
          <w:color w:val="000000" w:themeColor="text1"/>
        </w:rPr>
        <w:t xml:space="preserve">In order to show the camera interface </w:t>
      </w:r>
      <w:r w:rsidR="00B42417" w:rsidRPr="00EA2714">
        <w:rPr>
          <w:color w:val="000000" w:themeColor="text1"/>
        </w:rPr>
        <w:t xml:space="preserve">choose between manual capture interface or barcode capture interface depending on the card </w:t>
      </w:r>
      <w:proofErr w:type="gramStart"/>
      <w:r w:rsidR="00B42417" w:rsidRPr="00EA2714">
        <w:rPr>
          <w:color w:val="000000" w:themeColor="text1"/>
        </w:rPr>
        <w:t>type.</w:t>
      </w:r>
      <w:r w:rsidRPr="00EA2714">
        <w:rPr>
          <w:color w:val="000000" w:themeColor="text1"/>
        </w:rPr>
        <w:t>(</w:t>
      </w:r>
      <w:proofErr w:type="gramEnd"/>
      <w:r w:rsidRPr="00EA2714">
        <w:rPr>
          <w:color w:val="000000" w:themeColor="text1"/>
        </w:rPr>
        <w:t>AcuantCardTypeMedicalInsuranceCard, AcuantCardTypeDriversLicenseCard, AcuantCardTypePassportCard).</w:t>
      </w:r>
    </w:p>
    <w:p w14:paraId="27E158FE" w14:textId="77777777" w:rsidR="00045795" w:rsidRPr="00EA2714" w:rsidRDefault="00045795" w:rsidP="008F3038">
      <w:pPr>
        <w:rPr>
          <w:color w:val="000000" w:themeColor="text1"/>
        </w:rPr>
      </w:pPr>
    </w:p>
    <w:p w14:paraId="61DB881B" w14:textId="084DA713" w:rsidR="005B24D1" w:rsidRPr="00EA2714" w:rsidRDefault="00045795" w:rsidP="008F3038">
      <w:pPr>
        <w:rPr>
          <w:color w:val="000000" w:themeColor="text1"/>
        </w:rPr>
      </w:pPr>
      <w:r w:rsidRPr="00EA2714">
        <w:rPr>
          <w:color w:val="000000" w:themeColor="text1"/>
        </w:rPr>
        <w:t>For AcuantCardTypeMedicalInsuranceCard</w:t>
      </w:r>
      <w:r w:rsidR="00E7796B" w:rsidRPr="00EA2714">
        <w:rPr>
          <w:color w:val="000000" w:themeColor="text1"/>
        </w:rPr>
        <w:t xml:space="preserve"> and AcuantCardTypePassportCard</w:t>
      </w:r>
      <w:r w:rsidR="003C269C" w:rsidRPr="00EA2714">
        <w:rPr>
          <w:color w:val="000000" w:themeColor="text1"/>
        </w:rPr>
        <w:t xml:space="preserve"> </w:t>
      </w:r>
      <w:r w:rsidRPr="00EA2714">
        <w:rPr>
          <w:color w:val="000000" w:themeColor="text1"/>
        </w:rPr>
        <w:t>you can only use the manual capture interface.</w:t>
      </w:r>
    </w:p>
    <w:p w14:paraId="5D722F66" w14:textId="683FEDD4" w:rsidR="00045795" w:rsidRPr="00EA2714" w:rsidRDefault="00045795" w:rsidP="008F3038">
      <w:pPr>
        <w:rPr>
          <w:color w:val="000000" w:themeColor="text1"/>
        </w:rPr>
      </w:pPr>
      <w:proofErr w:type="gramStart"/>
      <w:r w:rsidRPr="00EA2714">
        <w:rPr>
          <w:color w:val="000000" w:themeColor="text1"/>
        </w:rPr>
        <w:t>For  Ac</w:t>
      </w:r>
      <w:r w:rsidR="00A15C33" w:rsidRPr="00EA2714">
        <w:rPr>
          <w:color w:val="000000" w:themeColor="text1"/>
        </w:rPr>
        <w:t>uantCardTypeDriversLicenseCard</w:t>
      </w:r>
      <w:proofErr w:type="gramEnd"/>
      <w:r w:rsidR="00A15C33" w:rsidRPr="00EA2714">
        <w:rPr>
          <w:color w:val="000000" w:themeColor="text1"/>
        </w:rPr>
        <w:t xml:space="preserve">, </w:t>
      </w:r>
      <w:r w:rsidRPr="00EA2714">
        <w:rPr>
          <w:color w:val="000000" w:themeColor="text1"/>
        </w:rPr>
        <w:t>depending on the region</w:t>
      </w:r>
      <w:r w:rsidR="00A15C33" w:rsidRPr="00EA2714">
        <w:rPr>
          <w:color w:val="000000" w:themeColor="text1"/>
        </w:rPr>
        <w:t>,</w:t>
      </w:r>
      <w:r w:rsidRPr="00EA2714">
        <w:rPr>
          <w:color w:val="000000" w:themeColor="text1"/>
        </w:rPr>
        <w:t xml:space="preserve"> you can only use the manual capture interface and the barcode capture interface. </w:t>
      </w:r>
    </w:p>
    <w:p w14:paraId="38B58100" w14:textId="6AD88734" w:rsidR="00A15C33" w:rsidRPr="00EA2714" w:rsidRDefault="00A15C33" w:rsidP="008F3038">
      <w:pPr>
        <w:rPr>
          <w:color w:val="000000" w:themeColor="text1"/>
        </w:rPr>
      </w:pPr>
      <w:r w:rsidRPr="00EA2714">
        <w:rPr>
          <w:color w:val="000000" w:themeColor="text1"/>
        </w:rPr>
        <w:t>For IDs from USA and Canada, use manual capture interface for the front side and use barcode capture</w:t>
      </w:r>
      <w:r w:rsidR="00050490" w:rsidRPr="00EA2714">
        <w:rPr>
          <w:color w:val="000000" w:themeColor="text1"/>
        </w:rPr>
        <w:t xml:space="preserve"> or manual capture</w:t>
      </w:r>
      <w:r w:rsidRPr="00EA2714">
        <w:rPr>
          <w:color w:val="000000" w:themeColor="text1"/>
        </w:rPr>
        <w:t xml:space="preserve"> interface for backside.</w:t>
      </w:r>
    </w:p>
    <w:p w14:paraId="029E01D4" w14:textId="0FC7CA42" w:rsidR="00A15C33" w:rsidRPr="00EA2714" w:rsidRDefault="00A15C33" w:rsidP="008F3038">
      <w:pPr>
        <w:rPr>
          <w:color w:val="000000" w:themeColor="text1"/>
        </w:rPr>
      </w:pPr>
      <w:r w:rsidRPr="00EA2714">
        <w:rPr>
          <w:color w:val="000000" w:themeColor="text1"/>
        </w:rPr>
        <w:t>For IDs from South America, Europe, Asia, Australia</w:t>
      </w:r>
      <w:r w:rsidR="009C02D3" w:rsidRPr="00EA2714">
        <w:rPr>
          <w:color w:val="000000" w:themeColor="text1"/>
        </w:rPr>
        <w:t>, Africa</w:t>
      </w:r>
      <w:r w:rsidRPr="00EA2714">
        <w:rPr>
          <w:color w:val="000000" w:themeColor="text1"/>
        </w:rPr>
        <w:t xml:space="preserve"> region use manual capture interface for both front and backside. </w:t>
      </w:r>
    </w:p>
    <w:p w14:paraId="13A83882" w14:textId="77777777" w:rsidR="00045795" w:rsidRPr="00EA2714" w:rsidRDefault="00045795" w:rsidP="00386B71">
      <w:pPr>
        <w:rPr>
          <w:color w:val="000000" w:themeColor="text1"/>
        </w:rPr>
      </w:pPr>
    </w:p>
    <w:p w14:paraId="513592A3"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0F474691" w14:textId="4270BF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#import &lt;</w:t>
      </w:r>
      <w:r w:rsidR="007B2C6F" w:rsidRPr="00EA2714">
        <w:rPr>
          <w:color w:val="000000" w:themeColor="text1"/>
          <w:sz w:val="22"/>
          <w:szCs w:val="22"/>
        </w:rPr>
        <w:t>Acuant</w:t>
      </w:r>
      <w:r w:rsidRPr="00EA2714">
        <w:rPr>
          <w:color w:val="000000" w:themeColor="text1"/>
          <w:sz w:val="22"/>
          <w:szCs w:val="22"/>
        </w:rPr>
        <w:t>MobileSDK/</w:t>
      </w:r>
      <w:r w:rsidR="007B2C6F" w:rsidRPr="00EA2714">
        <w:rPr>
          <w:color w:val="000000" w:themeColor="text1"/>
          <w:sz w:val="22"/>
          <w:szCs w:val="22"/>
        </w:rPr>
        <w:t>Acuant</w:t>
      </w:r>
      <w:r w:rsidRPr="00EA2714">
        <w:rPr>
          <w:color w:val="000000" w:themeColor="text1"/>
          <w:sz w:val="22"/>
          <w:szCs w:val="22"/>
        </w:rPr>
        <w:t>MobileSDKController.h&gt;</w:t>
      </w:r>
    </w:p>
    <w:p w14:paraId="3C6AE9DD" w14:textId="7A804CC0"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 xml:space="preserve">In the same header file, implement the </w:t>
      </w:r>
      <w:r w:rsidR="007B2C6F" w:rsidRPr="00EA2714">
        <w:rPr>
          <w:rFonts w:ascii="Times New Roman" w:hAnsi="Times New Roman" w:cs="Times New Roman"/>
          <w:color w:val="000000" w:themeColor="text1"/>
        </w:rPr>
        <w:t>Acuant</w:t>
      </w:r>
      <w:r w:rsidRPr="00EA2714">
        <w:rPr>
          <w:rFonts w:ascii="Times New Roman" w:hAnsi="Times New Roman" w:cs="Times New Roman"/>
          <w:color w:val="000000" w:themeColor="text1"/>
        </w:rPr>
        <w:t>MobileSDKControllerCapturingDelegate.</w:t>
      </w:r>
    </w:p>
    <w:p w14:paraId="6C9A9E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2B2E47E" w14:textId="45E4114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@interface ISGViewController () &lt;</w:t>
      </w:r>
      <w:r w:rsidR="007B2C6F" w:rsidRPr="00EA2714">
        <w:rPr>
          <w:color w:val="000000" w:themeColor="text1"/>
          <w:sz w:val="22"/>
          <w:szCs w:val="22"/>
        </w:rPr>
        <w:t>Acuant</w:t>
      </w:r>
      <w:r w:rsidRPr="00EA2714">
        <w:rPr>
          <w:color w:val="000000" w:themeColor="text1"/>
          <w:sz w:val="22"/>
          <w:szCs w:val="22"/>
        </w:rPr>
        <w:t xml:space="preserve">MobileSDKControllerCapturingDelegate, </w:t>
      </w:r>
      <w:r w:rsidR="007B2C6F" w:rsidRPr="00EA2714">
        <w:rPr>
          <w:color w:val="000000" w:themeColor="text1"/>
          <w:sz w:val="22"/>
          <w:szCs w:val="22"/>
        </w:rPr>
        <w:t>Acuant</w:t>
      </w:r>
      <w:r w:rsidRPr="00EA2714">
        <w:rPr>
          <w:color w:val="000000" w:themeColor="text1"/>
          <w:sz w:val="22"/>
          <w:szCs w:val="22"/>
        </w:rPr>
        <w:t>MobileSDKControllerProcessingDelegate&gt;</w:t>
      </w:r>
    </w:p>
    <w:p w14:paraId="23F45578" w14:textId="1E53A85D" w:rsidR="00C0321F" w:rsidRPr="00EA2714" w:rsidRDefault="00C06A40"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Card capture interface methods</w:t>
      </w:r>
      <w:r w:rsidR="00C0321F" w:rsidRPr="00EA2714">
        <w:rPr>
          <w:rFonts w:ascii="Times New Roman" w:hAnsi="Times New Roman" w:cs="Times New Roman"/>
          <w:color w:val="000000" w:themeColor="text1"/>
        </w:rPr>
        <w:t>.</w:t>
      </w:r>
    </w:p>
    <w:p w14:paraId="39922A8D" w14:textId="55995BAC" w:rsidR="00356273" w:rsidRPr="00EA2714" w:rsidRDefault="00C06A40" w:rsidP="00356273">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Card capture interface with </w:t>
      </w:r>
      <w:r w:rsidR="00D34197" w:rsidRPr="00EA2714">
        <w:rPr>
          <w:rFonts w:ascii="Times New Roman" w:hAnsi="Times New Roman" w:cs="Times New Roman"/>
          <w:color w:val="000000" w:themeColor="text1"/>
        </w:rPr>
        <w:t xml:space="preserve">SDK </w:t>
      </w:r>
      <w:r w:rsidR="0007287B" w:rsidRPr="00EA2714">
        <w:rPr>
          <w:rFonts w:ascii="Times New Roman" w:hAnsi="Times New Roman" w:cs="Times New Roman"/>
          <w:color w:val="000000" w:themeColor="text1"/>
        </w:rPr>
        <w:t>i</w:t>
      </w:r>
      <w:r w:rsidR="00D34197" w:rsidRPr="00EA2714">
        <w:rPr>
          <w:rFonts w:ascii="Times New Roman" w:hAnsi="Times New Roman" w:cs="Times New Roman"/>
          <w:color w:val="000000" w:themeColor="text1"/>
        </w:rPr>
        <w:t>nitializations</w:t>
      </w:r>
    </w:p>
    <w:p w14:paraId="085E4756" w14:textId="37719474" w:rsidR="00D34197" w:rsidRPr="00EA2714" w:rsidRDefault="00D34197" w:rsidP="00386B71">
      <w:pPr>
        <w:rPr>
          <w:color w:val="000000" w:themeColor="text1"/>
        </w:rPr>
      </w:pPr>
      <w:r w:rsidRPr="00EA2714">
        <w:rPr>
          <w:color w:val="000000" w:themeColor="text1"/>
        </w:rPr>
        <w:t>In order to initialize the SDK and show the camera interface</w:t>
      </w:r>
      <w:r w:rsidR="00141C15" w:rsidRPr="00EA2714">
        <w:rPr>
          <w:color w:val="000000" w:themeColor="text1"/>
        </w:rPr>
        <w:t xml:space="preserve"> in the same step you must </w:t>
      </w:r>
      <w:r w:rsidRPr="00EA2714">
        <w:rPr>
          <w:color w:val="000000" w:themeColor="text1"/>
        </w:rPr>
        <w:t xml:space="preserve">use the following </w:t>
      </w:r>
      <w:r w:rsidR="00141C15" w:rsidRPr="00EA2714">
        <w:rPr>
          <w:color w:val="000000" w:themeColor="text1"/>
        </w:rPr>
        <w:t>method</w:t>
      </w:r>
      <w:r w:rsidRPr="00EA2714">
        <w:rPr>
          <w:color w:val="000000" w:themeColor="text1"/>
        </w:rPr>
        <w:t>:</w:t>
      </w:r>
    </w:p>
    <w:p w14:paraId="23E361DF" w14:textId="77777777" w:rsidR="00D34197" w:rsidRPr="00EA2714" w:rsidRDefault="00D34197" w:rsidP="00386B71">
      <w:pPr>
        <w:rPr>
          <w:color w:val="000000" w:themeColor="text1"/>
        </w:rPr>
      </w:pPr>
    </w:p>
    <w:p w14:paraId="39D18662" w14:textId="37DEA00A" w:rsidR="00D34197" w:rsidRPr="00EA2714" w:rsidRDefault="004A2920" w:rsidP="00386B71">
      <w:pPr>
        <w:rPr>
          <w:color w:val="000000" w:themeColor="text1"/>
          <w:sz w:val="22"/>
          <w:szCs w:val="22"/>
        </w:rPr>
      </w:pPr>
      <w:r w:rsidRPr="00EA2714">
        <w:rPr>
          <w:color w:val="000000" w:themeColor="text1"/>
          <w:sz w:val="22"/>
          <w:szCs w:val="22"/>
        </w:rPr>
        <w:t xml:space="preserve">[AcuantMobileSDKController </w:t>
      </w:r>
      <w:proofErr w:type="gramStart"/>
      <w:r w:rsidRPr="00EA2714">
        <w:rPr>
          <w:color w:val="000000" w:themeColor="text1"/>
          <w:sz w:val="22"/>
          <w:szCs w:val="22"/>
        </w:rPr>
        <w:t>initAcuantMobileSDKWithLicenseKey:licenseKey</w:t>
      </w:r>
      <w:proofErr w:type="gramEnd"/>
      <w:r w:rsidRPr="00EA2714">
        <w:rPr>
          <w:color w:val="000000" w:themeColor="text1"/>
          <w:sz w:val="22"/>
          <w:szCs w:val="22"/>
        </w:rPr>
        <w:t xml:space="preserve"> AndShowCardCaptureInterfaceInViewController:self delegate:self typeCard:_cardType region:_region</w:t>
      </w:r>
      <w:r w:rsidR="00436D4A" w:rsidRPr="00EA2714">
        <w:rPr>
          <w:color w:val="000000" w:themeColor="text1"/>
          <w:sz w:val="22"/>
          <w:szCs w:val="22"/>
        </w:rPr>
        <w:t xml:space="preserve"> </w:t>
      </w:r>
      <w:r w:rsidR="00F015E9" w:rsidRPr="00EA2714">
        <w:rPr>
          <w:color w:val="000000" w:themeColor="text1"/>
          <w:sz w:val="22"/>
          <w:szCs w:val="22"/>
        </w:rPr>
        <w:t>isBarcodeSide</w:t>
      </w:r>
      <w:r w:rsidR="00436D4A" w:rsidRPr="00EA2714">
        <w:rPr>
          <w:color w:val="000000" w:themeColor="text1"/>
          <w:sz w:val="22"/>
          <w:szCs w:val="22"/>
        </w:rPr>
        <w:t>:_</w:t>
      </w:r>
      <w:r w:rsidR="00F015E9" w:rsidRPr="00EA2714">
        <w:rPr>
          <w:color w:val="000000" w:themeColor="text1"/>
          <w:sz w:val="22"/>
          <w:szCs w:val="22"/>
        </w:rPr>
        <w:t>isBarcodeSide</w:t>
      </w:r>
      <w:r w:rsidRPr="00EA2714">
        <w:rPr>
          <w:color w:val="000000" w:themeColor="text1"/>
          <w:sz w:val="22"/>
          <w:szCs w:val="22"/>
        </w:rPr>
        <w:t>];</w:t>
      </w:r>
    </w:p>
    <w:p w14:paraId="731A70B8" w14:textId="77777777" w:rsidR="00280A8C" w:rsidRPr="00EA2714" w:rsidRDefault="00280A8C" w:rsidP="00386B71">
      <w:pPr>
        <w:rPr>
          <w:color w:val="000000" w:themeColor="text1"/>
        </w:rPr>
      </w:pPr>
    </w:p>
    <w:p w14:paraId="76F9412C" w14:textId="26DAA515" w:rsidR="00D34197" w:rsidRPr="00EA2714" w:rsidRDefault="00141C15" w:rsidP="00386B71">
      <w:pPr>
        <w:rPr>
          <w:color w:val="000000" w:themeColor="text1"/>
        </w:rPr>
      </w:pPr>
      <w:r w:rsidRPr="00EA2714">
        <w:rPr>
          <w:color w:val="000000" w:themeColor="text1"/>
        </w:rPr>
        <w:t>Note: if you are going to use any customization method, then</w:t>
      </w:r>
      <w:r w:rsidR="00280A8C" w:rsidRPr="00EA2714">
        <w:rPr>
          <w:color w:val="000000" w:themeColor="text1"/>
        </w:rPr>
        <w:t xml:space="preserve"> you should create a previous instance</w:t>
      </w:r>
      <w:r w:rsidR="0007287B" w:rsidRPr="00EA2714">
        <w:rPr>
          <w:color w:val="000000" w:themeColor="text1"/>
        </w:rPr>
        <w:t xml:space="preserve"> of the SDK</w:t>
      </w:r>
      <w:r w:rsidR="00280A8C" w:rsidRPr="00EA2714">
        <w:rPr>
          <w:color w:val="000000" w:themeColor="text1"/>
        </w:rPr>
        <w:t xml:space="preserve"> </w:t>
      </w:r>
      <w:r w:rsidRPr="00EA2714">
        <w:rPr>
          <w:color w:val="000000" w:themeColor="text1"/>
        </w:rPr>
        <w:t xml:space="preserve">in order </w:t>
      </w:r>
      <w:r w:rsidR="00280A8C" w:rsidRPr="00EA2714">
        <w:rPr>
          <w:color w:val="000000" w:themeColor="text1"/>
        </w:rPr>
        <w:t xml:space="preserve">to set the camera </w:t>
      </w:r>
      <w:r w:rsidR="0007287B" w:rsidRPr="00EA2714">
        <w:rPr>
          <w:color w:val="000000" w:themeColor="text1"/>
        </w:rPr>
        <w:t>customization.</w:t>
      </w:r>
    </w:p>
    <w:p w14:paraId="1FD1AB65" w14:textId="18BA176C" w:rsidR="00280A8C" w:rsidRPr="00EA2714" w:rsidRDefault="00280A8C" w:rsidP="00386B71">
      <w:pPr>
        <w:rPr>
          <w:color w:val="000000" w:themeColor="text1"/>
          <w:lang w:val="es-ES"/>
        </w:rPr>
      </w:pPr>
      <w:r w:rsidRPr="00EA2714">
        <w:rPr>
          <w:color w:val="000000" w:themeColor="text1"/>
          <w:lang w:val="es-ES"/>
        </w:rPr>
        <w:t>Ex:</w:t>
      </w:r>
    </w:p>
    <w:p w14:paraId="50FAF063" w14:textId="7161CA43" w:rsidR="0007287B" w:rsidRPr="00EA2714" w:rsidRDefault="0007287B" w:rsidP="00386B71">
      <w:pPr>
        <w:ind w:firstLine="720"/>
        <w:rPr>
          <w:color w:val="000000" w:themeColor="text1"/>
          <w:lang w:val="es-ES"/>
        </w:rPr>
      </w:pPr>
      <w:r w:rsidRPr="00EA2714">
        <w:rPr>
          <w:color w:val="000000" w:themeColor="text1"/>
          <w:sz w:val="22"/>
          <w:szCs w:val="22"/>
          <w:lang w:val="es-ES"/>
        </w:rPr>
        <w:t xml:space="preserve">_instance = </w:t>
      </w:r>
      <w:r w:rsidR="00280A8C" w:rsidRPr="00EA2714">
        <w:rPr>
          <w:color w:val="000000" w:themeColor="text1"/>
          <w:lang w:val="es-ES"/>
        </w:rPr>
        <w:t>[</w:t>
      </w:r>
      <w:r w:rsidR="00280A8C" w:rsidRPr="00EA2714">
        <w:rPr>
          <w:color w:val="000000" w:themeColor="text1"/>
          <w:sz w:val="22"/>
          <w:szCs w:val="22"/>
          <w:lang w:val="es-ES"/>
        </w:rPr>
        <w:t>AcuantMobileSDKController</w:t>
      </w:r>
      <w:r w:rsidRPr="00EA2714">
        <w:rPr>
          <w:color w:val="000000" w:themeColor="text1"/>
          <w:sz w:val="22"/>
          <w:szCs w:val="22"/>
          <w:lang w:val="es-ES"/>
        </w:rPr>
        <w:t xml:space="preserve"> initAcuantMobileSDK</w:t>
      </w:r>
      <w:r w:rsidR="00280A8C" w:rsidRPr="00EA2714">
        <w:rPr>
          <w:color w:val="000000" w:themeColor="text1"/>
          <w:lang w:val="es-ES"/>
        </w:rPr>
        <w:t>]</w:t>
      </w:r>
      <w:r w:rsidRPr="00EA2714">
        <w:rPr>
          <w:color w:val="000000" w:themeColor="text1"/>
          <w:lang w:val="es-ES"/>
        </w:rPr>
        <w:t>;</w:t>
      </w:r>
    </w:p>
    <w:p w14:paraId="0313E92D" w14:textId="5B5D0CA4" w:rsidR="0007287B" w:rsidRPr="00EA2714" w:rsidRDefault="0007287B" w:rsidP="00386B71">
      <w:pPr>
        <w:ind w:firstLine="720"/>
        <w:rPr>
          <w:color w:val="000000" w:themeColor="text1"/>
          <w:lang w:val="es-ES"/>
        </w:rPr>
      </w:pPr>
      <w:r w:rsidRPr="00EA2714">
        <w:rPr>
          <w:color w:val="000000" w:themeColor="text1"/>
          <w:sz w:val="22"/>
          <w:szCs w:val="22"/>
          <w:lang w:val="es-ES"/>
        </w:rPr>
        <w:t>[_instance setWidth:</w:t>
      </w:r>
      <w:r w:rsidR="00D00DCB" w:rsidRPr="00EA2714">
        <w:rPr>
          <w:color w:val="000000" w:themeColor="text1"/>
          <w:sz w:val="22"/>
          <w:szCs w:val="22"/>
          <w:lang w:val="es-ES"/>
        </w:rPr>
        <w:t>1250</w:t>
      </w:r>
      <w:r w:rsidRPr="00EA2714">
        <w:rPr>
          <w:color w:val="000000" w:themeColor="text1"/>
          <w:sz w:val="22"/>
          <w:szCs w:val="22"/>
          <w:lang w:val="es-ES"/>
        </w:rPr>
        <w:t>];</w:t>
      </w:r>
    </w:p>
    <w:p w14:paraId="4D2544E1" w14:textId="2C11F623" w:rsidR="0007287B" w:rsidRPr="00EA2714" w:rsidRDefault="00436D4A" w:rsidP="00386B71">
      <w:pPr>
        <w:ind w:left="720"/>
        <w:rPr>
          <w:color w:val="000000" w:themeColor="text1"/>
          <w:sz w:val="22"/>
          <w:szCs w:val="22"/>
        </w:rPr>
      </w:pPr>
      <w:r w:rsidRPr="00EA2714" w:rsidDel="00436D4A">
        <w:rPr>
          <w:color w:val="000000" w:themeColor="text1"/>
          <w:sz w:val="22"/>
          <w:szCs w:val="22"/>
          <w:lang w:val="es-ES"/>
        </w:rPr>
        <w:t xml:space="preserve"> </w:t>
      </w:r>
      <w:r w:rsidR="0007287B" w:rsidRPr="00EA2714">
        <w:rPr>
          <w:color w:val="000000" w:themeColor="text1"/>
          <w:sz w:val="22"/>
          <w:szCs w:val="22"/>
        </w:rPr>
        <w:t xml:space="preserve">[AcuantMobileSDKController </w:t>
      </w:r>
      <w:proofErr w:type="gramStart"/>
      <w:r w:rsidR="0007287B" w:rsidRPr="00EA2714">
        <w:rPr>
          <w:color w:val="000000" w:themeColor="text1"/>
          <w:sz w:val="22"/>
          <w:szCs w:val="22"/>
        </w:rPr>
        <w:t>initAcuantMobileSDKWithLicenseKey:licenseKey</w:t>
      </w:r>
      <w:proofErr w:type="gramEnd"/>
      <w:r w:rsidR="0007287B" w:rsidRPr="00EA2714">
        <w:rPr>
          <w:color w:val="000000" w:themeColor="text1"/>
          <w:sz w:val="22"/>
          <w:szCs w:val="22"/>
        </w:rPr>
        <w:t xml:space="preserve"> AndShowCardCaptureInterfaceInViewController:self delegate:self typeCard:_cardType region:_</w:t>
      </w:r>
      <w:r w:rsidRPr="00EA2714">
        <w:rPr>
          <w:color w:val="000000" w:themeColor="text1"/>
          <w:sz w:val="22"/>
          <w:szCs w:val="22"/>
        </w:rPr>
        <w:t xml:space="preserve">region </w:t>
      </w:r>
      <w:r w:rsidR="00F015E9" w:rsidRPr="00EA2714">
        <w:rPr>
          <w:color w:val="000000" w:themeColor="text1"/>
          <w:sz w:val="22"/>
          <w:szCs w:val="22"/>
        </w:rPr>
        <w:t>isBarcodeSide</w:t>
      </w:r>
      <w:r w:rsidRPr="00EA2714">
        <w:rPr>
          <w:color w:val="000000" w:themeColor="text1"/>
          <w:sz w:val="22"/>
          <w:szCs w:val="22"/>
        </w:rPr>
        <w:t>:_</w:t>
      </w:r>
      <w:r w:rsidR="00F015E9" w:rsidRPr="00EA2714">
        <w:rPr>
          <w:color w:val="000000" w:themeColor="text1"/>
          <w:sz w:val="22"/>
          <w:szCs w:val="22"/>
        </w:rPr>
        <w:t>isBarcodeSide</w:t>
      </w:r>
      <w:r w:rsidR="0007287B" w:rsidRPr="00EA2714">
        <w:rPr>
          <w:color w:val="000000" w:themeColor="text1"/>
          <w:sz w:val="22"/>
          <w:szCs w:val="22"/>
        </w:rPr>
        <w:t>];</w:t>
      </w:r>
    </w:p>
    <w:p w14:paraId="4F368D91" w14:textId="77777777" w:rsidR="0007287B" w:rsidRPr="00EA2714" w:rsidRDefault="0007287B" w:rsidP="00386B71">
      <w:pPr>
        <w:rPr>
          <w:color w:val="000000" w:themeColor="text1"/>
        </w:rPr>
      </w:pPr>
    </w:p>
    <w:p w14:paraId="7F6022CC" w14:textId="4F90180C"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Auto Card capture interface without initialization</w:t>
      </w:r>
    </w:p>
    <w:p w14:paraId="2623DBE7"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48B8070E" w14:textId="77777777" w:rsidR="00BF06BE" w:rsidRPr="00EA2714" w:rsidRDefault="00BF06BE" w:rsidP="00BF06BE">
      <w:pPr>
        <w:rPr>
          <w:color w:val="000000" w:themeColor="text1"/>
        </w:rPr>
      </w:pPr>
    </w:p>
    <w:p w14:paraId="56F391A1" w14:textId="55AE2313"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showAutoCameraInterfaceInViewController:self</w:t>
      </w:r>
      <w:proofErr w:type="gramEnd"/>
      <w:r w:rsidRPr="00EA2714">
        <w:rPr>
          <w:color w:val="000000" w:themeColor="text1"/>
          <w:sz w:val="22"/>
          <w:szCs w:val="22"/>
        </w:rPr>
        <w:t xml:space="preserve"> delegate:self cardType:_cardType];</w:t>
      </w:r>
    </w:p>
    <w:p w14:paraId="5926BCC1" w14:textId="65F7573A"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Manual Card capture interface without initialization</w:t>
      </w:r>
    </w:p>
    <w:p w14:paraId="3E242E3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0D0D3E8F" w14:textId="77777777" w:rsidR="00BF06BE" w:rsidRPr="00EA2714" w:rsidRDefault="00BF06BE" w:rsidP="00BF06BE">
      <w:pPr>
        <w:rPr>
          <w:color w:val="000000" w:themeColor="text1"/>
        </w:rPr>
      </w:pPr>
    </w:p>
    <w:p w14:paraId="5025BA3B" w14:textId="01F0F557" w:rsidR="00BF06BE" w:rsidRPr="00EA2714" w:rsidRDefault="00BF06BE"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showManualCameraInterfaceInViewController:self</w:t>
      </w:r>
      <w:proofErr w:type="gramEnd"/>
      <w:r w:rsidRPr="00EA2714">
        <w:rPr>
          <w:color w:val="000000" w:themeColor="text1"/>
          <w:sz w:val="22"/>
          <w:szCs w:val="22"/>
        </w:rPr>
        <w:t xml:space="preserve"> delegate:self cardType:_cardType region:_region</w:t>
      </w:r>
      <w:r w:rsidR="00DF281B" w:rsidRPr="00EA2714">
        <w:rPr>
          <w:color w:val="000000" w:themeColor="text1"/>
          <w:sz w:val="22"/>
          <w:szCs w:val="22"/>
        </w:rPr>
        <w:t xml:space="preserve"> andBackSide:YES</w:t>
      </w:r>
      <w:r w:rsidRPr="00EA2714">
        <w:rPr>
          <w:color w:val="000000" w:themeColor="text1"/>
          <w:sz w:val="22"/>
          <w:szCs w:val="22"/>
        </w:rPr>
        <w:t>];</w:t>
      </w:r>
    </w:p>
    <w:p w14:paraId="526651CF" w14:textId="7B7F9C99" w:rsidR="00BF06BE" w:rsidRPr="00EA2714" w:rsidRDefault="00BF06BE" w:rsidP="00BF06BE">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Barcode capture interface without initialization</w:t>
      </w:r>
    </w:p>
    <w:p w14:paraId="3A5D4D03" w14:textId="77777777" w:rsidR="00BF06BE" w:rsidRPr="00EA2714" w:rsidRDefault="00BF06BE" w:rsidP="00BF06BE">
      <w:pPr>
        <w:rPr>
          <w:color w:val="000000" w:themeColor="text1"/>
        </w:rPr>
      </w:pPr>
      <w:r w:rsidRPr="00EA2714">
        <w:rPr>
          <w:color w:val="000000" w:themeColor="text1"/>
        </w:rPr>
        <w:t>In order to call this function, you will need to initialize the SDK first and create an instance of the SDK to call the function (see point 4)</w:t>
      </w:r>
    </w:p>
    <w:p w14:paraId="28604BA0" w14:textId="77777777" w:rsidR="00BF06BE" w:rsidRPr="00EA2714" w:rsidRDefault="00BF06BE" w:rsidP="00BF06BE">
      <w:pPr>
        <w:rPr>
          <w:color w:val="000000" w:themeColor="text1"/>
        </w:rPr>
      </w:pPr>
    </w:p>
    <w:p w14:paraId="1142034F" w14:textId="029EDE4D" w:rsidR="00BF06BE" w:rsidRPr="00EA2714" w:rsidRDefault="006A4968" w:rsidP="00BF06B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showBarcodeCameraInterfaceInViewController:self</w:t>
      </w:r>
      <w:proofErr w:type="gramEnd"/>
      <w:r w:rsidRPr="00EA2714">
        <w:rPr>
          <w:color w:val="000000" w:themeColor="text1"/>
          <w:sz w:val="22"/>
          <w:szCs w:val="22"/>
        </w:rPr>
        <w:t xml:space="preserve"> delegate:self</w:t>
      </w:r>
      <w:r w:rsidR="00DF281B" w:rsidRPr="00EA2714">
        <w:rPr>
          <w:color w:val="000000" w:themeColor="text1"/>
          <w:sz w:val="22"/>
          <w:szCs w:val="22"/>
        </w:rPr>
        <w:t xml:space="preserve"> cardType:_cardType region: _region</w:t>
      </w:r>
      <w:r w:rsidRPr="00EA2714">
        <w:rPr>
          <w:color w:val="000000" w:themeColor="text1"/>
          <w:sz w:val="22"/>
          <w:szCs w:val="22"/>
        </w:rPr>
        <w:t>];</w:t>
      </w:r>
    </w:p>
    <w:p w14:paraId="352C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B353C0E" w14:textId="75C54B6C"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 </w:t>
      </w:r>
      <w:r w:rsidR="0007287B" w:rsidRPr="00EA2714">
        <w:rPr>
          <w:rFonts w:ascii="Times New Roman" w:hAnsi="Times New Roman" w:cs="Times New Roman"/>
          <w:color w:val="000000" w:themeColor="text1"/>
        </w:rPr>
        <w:t>M</w:t>
      </w:r>
      <w:r w:rsidRPr="00EA2714">
        <w:rPr>
          <w:rFonts w:ascii="Times New Roman" w:hAnsi="Times New Roman" w:cs="Times New Roman"/>
          <w:color w:val="000000" w:themeColor="text1"/>
        </w:rPr>
        <w:t xml:space="preserve">ethods to set the size of the card. </w:t>
      </w:r>
    </w:p>
    <w:p w14:paraId="144D9A96" w14:textId="77777777" w:rsidR="00C0321F" w:rsidRPr="00EA2714" w:rsidRDefault="00C0321F" w:rsidP="00C0321F">
      <w:pPr>
        <w:rPr>
          <w:color w:val="000000" w:themeColor="text1"/>
        </w:rPr>
      </w:pPr>
      <w:r w:rsidRPr="00EA2714">
        <w:rPr>
          <w:color w:val="000000" w:themeColor="text1"/>
        </w:rPr>
        <w:t xml:space="preserve">If the proper card size is not set, MobileSDK will not be able to process the card. </w:t>
      </w:r>
    </w:p>
    <w:p w14:paraId="00303A7F" w14:textId="77777777" w:rsidR="00C0321F" w:rsidRPr="00EA2714" w:rsidRDefault="00C0321F" w:rsidP="00C0321F">
      <w:pPr>
        <w:rPr>
          <w:color w:val="000000" w:themeColor="text1"/>
        </w:rPr>
      </w:pPr>
    </w:p>
    <w:p w14:paraId="5540D0FC" w14:textId="77777777" w:rsidR="00C0321F" w:rsidRPr="00EA2714" w:rsidRDefault="00C0321F" w:rsidP="00C0321F">
      <w:pPr>
        <w:rPr>
          <w:b/>
          <w:color w:val="000000" w:themeColor="text1"/>
        </w:rPr>
      </w:pPr>
      <w:r w:rsidRPr="00EA2714">
        <w:rPr>
          <w:b/>
          <w:color w:val="000000" w:themeColor="text1"/>
        </w:rPr>
        <w:t>For Driver's License Cards</w:t>
      </w:r>
    </w:p>
    <w:p w14:paraId="329E2B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7906919B" w14:textId="1BBAC35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D00DCB" w:rsidRPr="00EA2714">
        <w:rPr>
          <w:color w:val="000000" w:themeColor="text1"/>
          <w:sz w:val="22"/>
          <w:szCs w:val="22"/>
        </w:rPr>
        <w:t>1250</w:t>
      </w:r>
      <w:r w:rsidRPr="00EA2714">
        <w:rPr>
          <w:color w:val="000000" w:themeColor="text1"/>
          <w:sz w:val="22"/>
          <w:szCs w:val="22"/>
        </w:rPr>
        <w:t>];</w:t>
      </w:r>
    </w:p>
    <w:p w14:paraId="4C6365D8" w14:textId="77777777" w:rsidR="00C0321F" w:rsidRPr="00EA2714" w:rsidRDefault="00C0321F" w:rsidP="00C0321F">
      <w:pPr>
        <w:rPr>
          <w:b/>
          <w:color w:val="000000" w:themeColor="text1"/>
        </w:rPr>
      </w:pPr>
    </w:p>
    <w:p w14:paraId="1C46F586" w14:textId="77777777" w:rsidR="00C0321F" w:rsidRPr="00EA2714" w:rsidRDefault="00C0321F" w:rsidP="00C0321F">
      <w:pPr>
        <w:rPr>
          <w:b/>
          <w:color w:val="000000" w:themeColor="text1"/>
        </w:rPr>
      </w:pPr>
      <w:r w:rsidRPr="00EA2714">
        <w:rPr>
          <w:b/>
          <w:color w:val="000000" w:themeColor="text1"/>
        </w:rPr>
        <w:t>For Medical Insurance Cards</w:t>
      </w:r>
    </w:p>
    <w:p w14:paraId="6945D84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37877B15" w14:textId="3A75D2C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w:t>
      </w:r>
      <w:r w:rsidR="00BB65A8" w:rsidRPr="00EA2714">
        <w:rPr>
          <w:color w:val="000000" w:themeColor="text1"/>
          <w:sz w:val="22"/>
          <w:szCs w:val="22"/>
        </w:rPr>
        <w:t>1012</w:t>
      </w:r>
      <w:r w:rsidRPr="00EA2714">
        <w:rPr>
          <w:color w:val="000000" w:themeColor="text1"/>
          <w:sz w:val="22"/>
          <w:szCs w:val="22"/>
        </w:rPr>
        <w:t>];</w:t>
      </w:r>
    </w:p>
    <w:p w14:paraId="2FE0B257" w14:textId="77777777" w:rsidR="00C0321F" w:rsidRPr="00EA2714" w:rsidRDefault="00C0321F" w:rsidP="00C0321F">
      <w:pPr>
        <w:rPr>
          <w:b/>
          <w:color w:val="000000" w:themeColor="text1"/>
        </w:rPr>
      </w:pPr>
    </w:p>
    <w:p w14:paraId="5A2690E4" w14:textId="77777777" w:rsidR="00C0321F" w:rsidRPr="00EA2714" w:rsidRDefault="00C0321F" w:rsidP="00C0321F">
      <w:pPr>
        <w:rPr>
          <w:b/>
          <w:color w:val="000000" w:themeColor="text1"/>
        </w:rPr>
      </w:pPr>
      <w:r w:rsidRPr="00EA2714">
        <w:rPr>
          <w:b/>
          <w:color w:val="000000" w:themeColor="text1"/>
        </w:rPr>
        <w:t>For Passport Documents</w:t>
      </w:r>
    </w:p>
    <w:p w14:paraId="14915A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showCameraInterface{</w:t>
      </w:r>
      <w:proofErr w:type="gramEnd"/>
    </w:p>
    <w:p w14:paraId="273BCC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setWidth:1478];</w:t>
      </w:r>
    </w:p>
    <w:p w14:paraId="04DD59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AC8A53E" w14:textId="29F468D5"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FE13E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methods to customize the appearance and final message on the camera screen. </w:t>
      </w:r>
    </w:p>
    <w:p w14:paraId="3E77FF7C" w14:textId="72DC9F08" w:rsidR="00C0321F" w:rsidRPr="00EA2714" w:rsidRDefault="00C0321F" w:rsidP="00C0321F">
      <w:pPr>
        <w:rPr>
          <w:color w:val="000000" w:themeColor="text1"/>
        </w:rPr>
      </w:pPr>
      <w:r w:rsidRPr="00EA2714">
        <w:rPr>
          <w:color w:val="000000" w:themeColor="text1"/>
        </w:rPr>
        <w:t xml:space="preserve">Customize the initial message, default implementation says "Align and Tap" or “Tap to Focus”. </w:t>
      </w:r>
      <w:r w:rsidR="001B5284" w:rsidRPr="00EA2714">
        <w:rPr>
          <w:color w:val="000000" w:themeColor="text1"/>
        </w:rPr>
        <w:t xml:space="preserve"> For Driver License Front side, Driver License Back side, Medical Insurance and Passport</w:t>
      </w:r>
    </w:p>
    <w:p w14:paraId="1C910839" w14:textId="77777777" w:rsidR="00C0321F" w:rsidRPr="00EA2714" w:rsidRDefault="00C0321F" w:rsidP="00C0321F">
      <w:pPr>
        <w:rPr>
          <w:color w:val="000000" w:themeColor="text1"/>
        </w:rPr>
      </w:pPr>
    </w:p>
    <w:p w14:paraId="02F533D3" w14:textId="5523A80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setInitialMessage:@</w:t>
      </w:r>
      <w:proofErr w:type="gramEnd"/>
      <w:r w:rsidRPr="00EA2714">
        <w:rPr>
          <w:color w:val="000000" w:themeColor="text1"/>
          <w:sz w:val="22"/>
          <w:szCs w:val="22"/>
        </w:rPr>
        <w:t xml:space="preserve">"Initial Message" frame:CGRectMake(0, 0, 0, 0) backgroundColor:[UIColor </w:t>
      </w:r>
      <w:r w:rsidR="00127797" w:rsidRPr="00EA2714">
        <w:rPr>
          <w:color w:val="000000" w:themeColor="text1"/>
          <w:sz w:val="22"/>
          <w:szCs w:val="22"/>
        </w:rPr>
        <w:t>blueColor</w:t>
      </w:r>
      <w:r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HUDLandscape</w:t>
      </w:r>
      <w:r w:rsidRPr="00EA2714" w:rsidDel="00AB43C0">
        <w:rPr>
          <w:color w:val="000000" w:themeColor="text1"/>
          <w:sz w:val="22"/>
          <w:szCs w:val="22"/>
        </w:rPr>
        <w:t xml:space="preserve"> </w:t>
      </w:r>
      <w:r w:rsidRPr="00EA2714">
        <w:rPr>
          <w:color w:val="000000" w:themeColor="text1"/>
          <w:sz w:val="22"/>
          <w:szCs w:val="22"/>
        </w:rPr>
        <w:t>];</w:t>
      </w:r>
    </w:p>
    <w:p w14:paraId="13D1D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3A082E0" w14:textId="77777777" w:rsidR="00C0321F" w:rsidRPr="00EA2714" w:rsidRDefault="00C0321F" w:rsidP="00C0321F">
      <w:pPr>
        <w:rPr>
          <w:color w:val="000000" w:themeColor="text1"/>
        </w:rPr>
      </w:pPr>
      <w:r w:rsidRPr="00EA2714">
        <w:rPr>
          <w:color w:val="000000" w:themeColor="text1"/>
        </w:rPr>
        <w:t xml:space="preserve">Customize the capturing message, default implementation says "hold steady". </w:t>
      </w:r>
    </w:p>
    <w:p w14:paraId="4954C0EF" w14:textId="3AA6F618" w:rsidR="001B5284" w:rsidRPr="00EA2714" w:rsidRDefault="001B5284" w:rsidP="001B5284">
      <w:pPr>
        <w:rPr>
          <w:color w:val="000000" w:themeColor="text1"/>
        </w:rPr>
      </w:pPr>
      <w:r w:rsidRPr="00EA2714">
        <w:rPr>
          <w:color w:val="000000" w:themeColor="text1"/>
        </w:rPr>
        <w:t>For Driver License Front Side and Medical Insurance</w:t>
      </w:r>
    </w:p>
    <w:p w14:paraId="1B54E22E" w14:textId="77777777" w:rsidR="001B5284" w:rsidRPr="00EA2714" w:rsidRDefault="001B5284" w:rsidP="001B5284">
      <w:pPr>
        <w:rPr>
          <w:color w:val="000000" w:themeColor="text1"/>
        </w:rPr>
      </w:pPr>
    </w:p>
    <w:p w14:paraId="2C00F999" w14:textId="2E8AE580" w:rsidR="00C0321F" w:rsidRPr="00EA2714" w:rsidRDefault="001B5284" w:rsidP="00C0321F">
      <w:pPr>
        <w:widowControl w:val="0"/>
        <w:tabs>
          <w:tab w:val="left" w:pos="529"/>
        </w:tabs>
        <w:autoSpaceDE w:val="0"/>
        <w:autoSpaceDN w:val="0"/>
        <w:adjustRightInd w:val="0"/>
        <w:rPr>
          <w:color w:val="000000" w:themeColor="text1"/>
          <w:sz w:val="22"/>
          <w:szCs w:val="22"/>
        </w:rPr>
      </w:pPr>
      <w:r w:rsidRPr="00EA2714" w:rsidDel="001B5284">
        <w:rPr>
          <w:color w:val="000000" w:themeColor="text1"/>
          <w:sz w:val="22"/>
          <w:szCs w:val="22"/>
        </w:rPr>
        <w:t xml:space="preserve"> </w:t>
      </w:r>
      <w:r w:rsidR="00C0321F" w:rsidRPr="00EA2714">
        <w:rPr>
          <w:color w:val="000000" w:themeColor="text1"/>
          <w:sz w:val="22"/>
          <w:szCs w:val="22"/>
        </w:rPr>
        <w:t xml:space="preserve">[_instance </w:t>
      </w:r>
      <w:proofErr w:type="gramStart"/>
      <w:r w:rsidR="00C0321F" w:rsidRPr="00EA2714">
        <w:rPr>
          <w:color w:val="000000" w:themeColor="text1"/>
          <w:sz w:val="22"/>
          <w:szCs w:val="22"/>
        </w:rPr>
        <w:t>setCapturingMessage:@</w:t>
      </w:r>
      <w:proofErr w:type="gramEnd"/>
      <w:r w:rsidR="00C0321F" w:rsidRPr="00EA2714">
        <w:rPr>
          <w:color w:val="000000" w:themeColor="text1"/>
          <w:sz w:val="22"/>
          <w:szCs w:val="22"/>
        </w:rPr>
        <w:t xml:space="preserve">"Capturing Message" frame:CGRectMake(0, 0, 0, 0) backgroundColor:[UIColor </w:t>
      </w:r>
      <w:r w:rsidR="00127797" w:rsidRPr="00EA2714">
        <w:rPr>
          <w:color w:val="000000" w:themeColor="text1"/>
          <w:sz w:val="22"/>
          <w:szCs w:val="22"/>
        </w:rPr>
        <w:t>blueColor</w:t>
      </w:r>
      <w:r w:rsidR="00C0321F" w:rsidRPr="00EA2714">
        <w:rPr>
          <w:color w:val="000000" w:themeColor="text1"/>
          <w:sz w:val="22"/>
          <w:szCs w:val="22"/>
        </w:rPr>
        <w:t>] duration:5.0 orientation:</w:t>
      </w:r>
      <w:r w:rsidR="007B2C6F" w:rsidRPr="00EA2714">
        <w:rPr>
          <w:color w:val="000000" w:themeColor="text1"/>
          <w:sz w:val="22"/>
          <w:szCs w:val="22"/>
        </w:rPr>
        <w:t>A</w:t>
      </w:r>
      <w:r w:rsidR="001D07E4" w:rsidRPr="00EA2714">
        <w:rPr>
          <w:color w:val="000000" w:themeColor="text1"/>
          <w:sz w:val="22"/>
          <w:szCs w:val="22"/>
        </w:rPr>
        <w:t>cuant</w:t>
      </w:r>
      <w:r w:rsidR="00C0321F" w:rsidRPr="00EA2714">
        <w:rPr>
          <w:color w:val="000000" w:themeColor="text1"/>
          <w:sz w:val="22"/>
          <w:szCs w:val="22"/>
        </w:rPr>
        <w:t>HUDLandscape];</w:t>
      </w:r>
    </w:p>
    <w:p w14:paraId="499E4C64" w14:textId="371DE8DC" w:rsidR="00807A66" w:rsidRPr="00EA2714" w:rsidRDefault="00FE13E6" w:rsidP="00263007">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method</w:t>
      </w:r>
      <w:r w:rsidR="00807A66" w:rsidRPr="00EA2714">
        <w:rPr>
          <w:rFonts w:ascii="Times New Roman" w:hAnsi="Times New Roman" w:cs="Times New Roman"/>
          <w:color w:val="000000" w:themeColor="text1"/>
        </w:rPr>
        <w:t xml:space="preserve"> to </w:t>
      </w:r>
      <w:r w:rsidRPr="00EA2714">
        <w:rPr>
          <w:rFonts w:ascii="Times New Roman" w:hAnsi="Times New Roman" w:cs="Times New Roman"/>
          <w:color w:val="000000" w:themeColor="text1"/>
        </w:rPr>
        <w:t>enable</w:t>
      </w:r>
      <w:r w:rsidR="00807A66" w:rsidRPr="00EA2714">
        <w:rPr>
          <w:rFonts w:ascii="Times New Roman" w:hAnsi="Times New Roman" w:cs="Times New Roman"/>
          <w:color w:val="000000" w:themeColor="text1"/>
        </w:rPr>
        <w:t xml:space="preserve"> cropping</w:t>
      </w:r>
      <w:r w:rsidR="00263007" w:rsidRPr="00EA2714">
        <w:rPr>
          <w:rFonts w:ascii="Times New Roman" w:hAnsi="Times New Roman" w:cs="Times New Roman"/>
          <w:color w:val="000000" w:themeColor="text1"/>
        </w:rPr>
        <w:t xml:space="preserve"> of the</w:t>
      </w:r>
      <w:r w:rsidR="00807A66" w:rsidRPr="00EA2714">
        <w:rPr>
          <w:rFonts w:ascii="Times New Roman" w:hAnsi="Times New Roman" w:cs="Times New Roman"/>
          <w:color w:val="000000" w:themeColor="text1"/>
        </w:rPr>
        <w:t xml:space="preserve"> </w:t>
      </w:r>
      <w:r w:rsidRPr="00EA2714">
        <w:rPr>
          <w:rFonts w:ascii="Times New Roman" w:hAnsi="Times New Roman" w:cs="Times New Roman"/>
          <w:color w:val="000000" w:themeColor="text1"/>
        </w:rPr>
        <w:t xml:space="preserve">barcode </w:t>
      </w:r>
      <w:r w:rsidR="00807A66" w:rsidRPr="00EA2714">
        <w:rPr>
          <w:rFonts w:ascii="Times New Roman" w:hAnsi="Times New Roman" w:cs="Times New Roman"/>
          <w:color w:val="000000" w:themeColor="text1"/>
        </w:rPr>
        <w:t xml:space="preserve">image. </w:t>
      </w:r>
    </w:p>
    <w:p w14:paraId="58E56F05" w14:textId="03369DE7" w:rsidR="00807A66" w:rsidRPr="00EA2714" w:rsidRDefault="00807A66" w:rsidP="00807A66">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4979CF07" w14:textId="77777777" w:rsidR="00807A66" w:rsidRPr="00EA2714" w:rsidRDefault="00807A66" w:rsidP="00807A66">
      <w:pPr>
        <w:widowControl w:val="0"/>
        <w:tabs>
          <w:tab w:val="left" w:pos="529"/>
        </w:tabs>
        <w:autoSpaceDE w:val="0"/>
        <w:autoSpaceDN w:val="0"/>
        <w:adjustRightInd w:val="0"/>
        <w:rPr>
          <w:color w:val="000000" w:themeColor="text1"/>
          <w:sz w:val="22"/>
          <w:szCs w:val="22"/>
        </w:rPr>
      </w:pPr>
    </w:p>
    <w:p w14:paraId="0A42A695" w14:textId="22D3BEE3" w:rsidR="00807A66"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setCanCropBarcode:YES</w:t>
      </w:r>
      <w:proofErr w:type="gramEnd"/>
      <w:r w:rsidRPr="00EA2714">
        <w:rPr>
          <w:color w:val="000000" w:themeColor="text1"/>
          <w:sz w:val="22"/>
          <w:szCs w:val="22"/>
        </w:rPr>
        <w:t>];</w:t>
      </w:r>
    </w:p>
    <w:p w14:paraId="0658A5D9" w14:textId="77777777" w:rsidR="00807A66" w:rsidRPr="00EA2714" w:rsidRDefault="00807A66" w:rsidP="00C0321F">
      <w:pPr>
        <w:widowControl w:val="0"/>
        <w:tabs>
          <w:tab w:val="left" w:pos="529"/>
        </w:tabs>
        <w:autoSpaceDE w:val="0"/>
        <w:autoSpaceDN w:val="0"/>
        <w:adjustRightInd w:val="0"/>
        <w:rPr>
          <w:color w:val="000000" w:themeColor="text1"/>
          <w:sz w:val="22"/>
          <w:szCs w:val="22"/>
        </w:rPr>
      </w:pPr>
    </w:p>
    <w:p w14:paraId="105DB126" w14:textId="368F2FF6" w:rsidR="00A82F6C" w:rsidRPr="00EA2714" w:rsidRDefault="00807A66"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w:t>
      </w:r>
      <w:r w:rsidR="00FE13E6" w:rsidRPr="00EA2714">
        <w:rPr>
          <w:color w:val="000000" w:themeColor="text1"/>
          <w:sz w:val="22"/>
          <w:szCs w:val="22"/>
        </w:rPr>
        <w:t>The barcode cropped image will be received with the didCaptureImage delegate method</w:t>
      </w:r>
      <w:r w:rsidRPr="00EA2714">
        <w:rPr>
          <w:color w:val="000000" w:themeColor="text1"/>
          <w:sz w:val="22"/>
          <w:szCs w:val="22"/>
        </w:rPr>
        <w:t>.</w:t>
      </w:r>
    </w:p>
    <w:p w14:paraId="40A51E75" w14:textId="2CA5FF3A" w:rsidR="00A82F6C" w:rsidRPr="00EA2714" w:rsidRDefault="00A82F6C" w:rsidP="002E046A">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Optional method to enable </w:t>
      </w:r>
      <w:r w:rsidR="00153807" w:rsidRPr="00EA2714">
        <w:rPr>
          <w:rFonts w:ascii="Times New Roman" w:hAnsi="Times New Roman" w:cs="Times New Roman"/>
          <w:color w:val="000000" w:themeColor="text1"/>
        </w:rPr>
        <w:t>the i</w:t>
      </w:r>
      <w:r w:rsidRPr="00EA2714">
        <w:rPr>
          <w:rFonts w:ascii="Times New Roman" w:hAnsi="Times New Roman" w:cs="Times New Roman"/>
          <w:color w:val="000000" w:themeColor="text1"/>
        </w:rPr>
        <w:t xml:space="preserve">nitial message on </w:t>
      </w:r>
      <w:r w:rsidR="00153807" w:rsidRPr="00EA2714">
        <w:rPr>
          <w:rFonts w:ascii="Times New Roman" w:hAnsi="Times New Roman" w:cs="Times New Roman"/>
          <w:color w:val="000000" w:themeColor="text1"/>
        </w:rPr>
        <w:t xml:space="preserve">the </w:t>
      </w:r>
      <w:r w:rsidRPr="00EA2714">
        <w:rPr>
          <w:rFonts w:ascii="Times New Roman" w:hAnsi="Times New Roman" w:cs="Times New Roman"/>
          <w:color w:val="000000" w:themeColor="text1"/>
        </w:rPr>
        <w:t>barcode camera</w:t>
      </w:r>
      <w:r w:rsidR="00153807" w:rsidRPr="00EA2714">
        <w:rPr>
          <w:rFonts w:ascii="Times New Roman" w:hAnsi="Times New Roman" w:cs="Times New Roman"/>
          <w:color w:val="000000" w:themeColor="text1"/>
        </w:rPr>
        <w:t xml:space="preserve"> interface</w:t>
      </w:r>
      <w:r w:rsidRPr="00EA2714">
        <w:rPr>
          <w:rFonts w:ascii="Times New Roman" w:hAnsi="Times New Roman" w:cs="Times New Roman"/>
          <w:color w:val="000000" w:themeColor="text1"/>
        </w:rPr>
        <w:t xml:space="preserve">. </w:t>
      </w:r>
    </w:p>
    <w:p w14:paraId="198E4340" w14:textId="77777777" w:rsidR="00A82F6C" w:rsidRPr="00EA2714" w:rsidRDefault="00A82F6C" w:rsidP="00A82F6C">
      <w:pPr>
        <w:rPr>
          <w:color w:val="000000" w:themeColor="text1"/>
        </w:rPr>
      </w:pPr>
      <w:r w:rsidRPr="00EA2714">
        <w:rPr>
          <w:color w:val="000000" w:themeColor="text1"/>
        </w:rPr>
        <w:t xml:space="preserve">By </w:t>
      </w:r>
      <w:proofErr w:type="gramStart"/>
      <w:r w:rsidRPr="00EA2714">
        <w:rPr>
          <w:color w:val="000000" w:themeColor="text1"/>
        </w:rPr>
        <w:t>default</w:t>
      </w:r>
      <w:proofErr w:type="gramEnd"/>
      <w:r w:rsidRPr="00EA2714">
        <w:rPr>
          <w:color w:val="000000" w:themeColor="text1"/>
        </w:rPr>
        <w:t xml:space="preserve"> it is disabled.</w:t>
      </w:r>
    </w:p>
    <w:p w14:paraId="7561B68C" w14:textId="77777777" w:rsidR="00A82F6C" w:rsidRPr="00EA2714" w:rsidRDefault="00A82F6C" w:rsidP="00C0321F">
      <w:pPr>
        <w:widowControl w:val="0"/>
        <w:tabs>
          <w:tab w:val="left" w:pos="529"/>
        </w:tabs>
        <w:autoSpaceDE w:val="0"/>
        <w:autoSpaceDN w:val="0"/>
        <w:adjustRightInd w:val="0"/>
        <w:rPr>
          <w:color w:val="000000" w:themeColor="text1"/>
          <w:sz w:val="22"/>
          <w:szCs w:val="22"/>
        </w:rPr>
      </w:pPr>
    </w:p>
    <w:p w14:paraId="0AF9DC0C" w14:textId="2E7B61F2" w:rsidR="002E046A" w:rsidRPr="00EA2714" w:rsidRDefault="00A82F6C" w:rsidP="00A82F6C">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[_instance </w:t>
      </w:r>
      <w:proofErr w:type="gramStart"/>
      <w:r w:rsidRPr="00EA2714">
        <w:rPr>
          <w:color w:val="000000" w:themeColor="text1"/>
          <w:sz w:val="22"/>
          <w:szCs w:val="22"/>
        </w:rPr>
        <w:t>setCanShowMessage:YES</w:t>
      </w:r>
      <w:proofErr w:type="gramEnd"/>
      <w:r w:rsidRPr="00EA2714">
        <w:rPr>
          <w:color w:val="000000" w:themeColor="text1"/>
          <w:sz w:val="22"/>
          <w:szCs w:val="22"/>
        </w:rPr>
        <w:t>];</w:t>
      </w:r>
    </w:p>
    <w:p w14:paraId="42AE7A19" w14:textId="2E7B61F2" w:rsidR="00450641" w:rsidRPr="00EA2714" w:rsidRDefault="00450641" w:rsidP="00C0321F">
      <w:pPr>
        <w:widowControl w:val="0"/>
        <w:tabs>
          <w:tab w:val="left" w:pos="529"/>
        </w:tabs>
        <w:autoSpaceDE w:val="0"/>
        <w:autoSpaceDN w:val="0"/>
        <w:adjustRightInd w:val="0"/>
        <w:rPr>
          <w:color w:val="000000" w:themeColor="text1"/>
          <w:sz w:val="22"/>
          <w:szCs w:val="22"/>
        </w:rPr>
      </w:pPr>
    </w:p>
    <w:p w14:paraId="141826CF" w14:textId="6C94C4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i</w:t>
      </w:r>
      <w:r w:rsidRPr="00EA2714">
        <w:rPr>
          <w:color w:val="000000" w:themeColor="text1"/>
          <w:sz w:val="22"/>
          <w:szCs w:val="22"/>
        </w:rPr>
        <w:tab/>
      </w:r>
      <w:r w:rsidRPr="00EA2714">
        <w:rPr>
          <w:rFonts w:eastAsiaTheme="majorEastAsia"/>
          <w:color w:val="000000" w:themeColor="text1"/>
        </w:rPr>
        <w:t>Optional method to pause the scanning of the barcode camera</w:t>
      </w:r>
    </w:p>
    <w:p w14:paraId="2FE7D9A1"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378C93A6" w14:textId="48AC45A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pauseScanningBarcodeCamera];</w:t>
      </w:r>
    </w:p>
    <w:p w14:paraId="13F9C615" w14:textId="77777777" w:rsidR="00450641" w:rsidRPr="00EA2714" w:rsidRDefault="00450641" w:rsidP="00C0321F">
      <w:pPr>
        <w:widowControl w:val="0"/>
        <w:tabs>
          <w:tab w:val="left" w:pos="529"/>
        </w:tabs>
        <w:autoSpaceDE w:val="0"/>
        <w:autoSpaceDN w:val="0"/>
        <w:adjustRightInd w:val="0"/>
        <w:rPr>
          <w:color w:val="000000" w:themeColor="text1"/>
          <w:sz w:val="22"/>
          <w:szCs w:val="22"/>
        </w:rPr>
      </w:pPr>
    </w:p>
    <w:p w14:paraId="7030CB00" w14:textId="69925289"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rFonts w:eastAsiaTheme="majorEastAsia"/>
          <w:color w:val="000000" w:themeColor="text1"/>
        </w:rPr>
        <w:t>j</w:t>
      </w:r>
      <w:r w:rsidRPr="00EA2714">
        <w:rPr>
          <w:color w:val="000000" w:themeColor="text1"/>
          <w:sz w:val="22"/>
          <w:szCs w:val="22"/>
        </w:rPr>
        <w:tab/>
      </w:r>
      <w:r w:rsidRPr="00EA2714">
        <w:rPr>
          <w:rFonts w:eastAsiaTheme="majorEastAsia"/>
          <w:color w:val="000000" w:themeColor="text1"/>
        </w:rPr>
        <w:t>Optional method to resume the scanning of the barcode camera</w:t>
      </w:r>
    </w:p>
    <w:p w14:paraId="1AE8A1C2" w14:textId="2CFEC37C" w:rsidR="00450641" w:rsidRPr="00EA2714" w:rsidRDefault="00450641"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[_instance resumeScanningBarcodeCamera]</w:t>
      </w:r>
      <w:r w:rsidR="002E046A" w:rsidRPr="00EA2714">
        <w:rPr>
          <w:color w:val="000000" w:themeColor="text1"/>
          <w:sz w:val="22"/>
          <w:szCs w:val="22"/>
        </w:rPr>
        <w:t>;</w:t>
      </w:r>
    </w:p>
    <w:p w14:paraId="3C743FDE" w14:textId="77777777" w:rsidR="00C0321F" w:rsidRPr="00EA2714" w:rsidRDefault="00C0321F" w:rsidP="00C0321F">
      <w:pPr>
        <w:rPr>
          <w:color w:val="000000" w:themeColor="text1"/>
        </w:rPr>
      </w:pPr>
      <w:r w:rsidRPr="00EA2714">
        <w:rPr>
          <w:color w:val="000000" w:themeColor="text1"/>
        </w:rPr>
        <w:tab/>
      </w:r>
    </w:p>
    <w:p w14:paraId="52C306F5" w14:textId="66D58E7D"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lastRenderedPageBreak/>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 xml:space="preserve">MobileSDKControllerCapturingDelegate protocol to handle the </w:t>
      </w:r>
      <w:r w:rsidR="00B67073" w:rsidRPr="00EA2714">
        <w:rPr>
          <w:rFonts w:ascii="Times New Roman" w:hAnsi="Times New Roman" w:cs="Times New Roman"/>
          <w:color w:val="000000" w:themeColor="text1"/>
        </w:rPr>
        <w:t>capturing</w:t>
      </w:r>
      <w:r w:rsidR="00C0321F" w:rsidRPr="00EA2714">
        <w:rPr>
          <w:rFonts w:ascii="Times New Roman" w:hAnsi="Times New Roman" w:cs="Times New Roman"/>
          <w:color w:val="000000" w:themeColor="text1"/>
        </w:rPr>
        <w:t>.</w:t>
      </w:r>
    </w:p>
    <w:p w14:paraId="006C3D67" w14:textId="147066A1" w:rsidR="00B549F0" w:rsidRPr="00EA2714" w:rsidRDefault="00FE13E6" w:rsidP="00B549F0">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Required</w:t>
      </w:r>
      <w:r w:rsidRPr="00EA2714" w:rsidDel="00AB2C03">
        <w:rPr>
          <w:rFonts w:ascii="Times New Roman" w:hAnsi="Times New Roman" w:cs="Times New Roman"/>
          <w:color w:val="000000" w:themeColor="text1"/>
        </w:rPr>
        <w:t xml:space="preserve"> </w:t>
      </w:r>
      <w:r w:rsidR="00B549F0" w:rsidRPr="00EA2714">
        <w:rPr>
          <w:rFonts w:ascii="Times New Roman" w:hAnsi="Times New Roman" w:cs="Times New Roman"/>
          <w:color w:val="000000" w:themeColor="text1"/>
        </w:rPr>
        <w:t>delegate method</w:t>
      </w:r>
    </w:p>
    <w:p w14:paraId="537C4C7E" w14:textId="31998F61" w:rsidR="00B549F0" w:rsidRPr="00EA2714" w:rsidRDefault="00B549F0" w:rsidP="00386B71">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806C25" w:rsidRPr="00EA2714">
        <w:rPr>
          <w:rFonts w:ascii="Times New Roman" w:hAnsi="Times New Roman" w:cs="Times New Roman"/>
          <w:color w:val="000000" w:themeColor="text1"/>
          <w:sz w:val="22"/>
          <w:szCs w:val="22"/>
        </w:rPr>
        <w:t>Crop</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48613309" w14:textId="229B8EE2" w:rsidR="00C0321F" w:rsidRPr="00EA2714" w:rsidRDefault="00B67073" w:rsidP="00C0321F">
      <w:pPr>
        <w:rPr>
          <w:color w:val="000000" w:themeColor="text1"/>
        </w:rPr>
      </w:pPr>
      <w:r w:rsidRPr="00EA2714">
        <w:rPr>
          <w:color w:val="000000" w:themeColor="text1"/>
        </w:rPr>
        <w:t>In order to retrieve the</w:t>
      </w:r>
      <w:r w:rsidR="00806C25" w:rsidRPr="00EA2714">
        <w:rPr>
          <w:color w:val="000000" w:themeColor="text1"/>
        </w:rPr>
        <w:t xml:space="preserve"> crop</w:t>
      </w:r>
      <w:r w:rsidR="00523D71" w:rsidRPr="00EA2714">
        <w:rPr>
          <w:color w:val="000000" w:themeColor="text1"/>
        </w:rPr>
        <w:t>ped</w:t>
      </w:r>
      <w:r w:rsidRPr="00EA2714">
        <w:rPr>
          <w:color w:val="000000" w:themeColor="text1"/>
        </w:rPr>
        <w:t xml:space="preserve"> image captured by </w:t>
      </w:r>
      <w:r w:rsidR="00436D4A" w:rsidRPr="00EA2714">
        <w:rPr>
          <w:color w:val="000000" w:themeColor="text1"/>
        </w:rPr>
        <w:t xml:space="preserve">all </w:t>
      </w:r>
      <w:r w:rsidRPr="00EA2714">
        <w:rPr>
          <w:color w:val="000000" w:themeColor="text1"/>
        </w:rPr>
        <w:t xml:space="preserve">card capture interface must </w:t>
      </w:r>
      <w:r w:rsidR="001265BA" w:rsidRPr="00EA2714">
        <w:rPr>
          <w:color w:val="000000" w:themeColor="text1"/>
        </w:rPr>
        <w:t>use</w:t>
      </w:r>
      <w:r w:rsidR="00344B87" w:rsidRPr="00EA2714">
        <w:rPr>
          <w:color w:val="000000" w:themeColor="text1"/>
        </w:rPr>
        <w:t xml:space="preserve"> the following method:</w:t>
      </w:r>
    </w:p>
    <w:p w14:paraId="220961E8" w14:textId="77777777" w:rsidR="00B67073" w:rsidRPr="00EA2714" w:rsidRDefault="00B67073" w:rsidP="00C0321F">
      <w:pPr>
        <w:rPr>
          <w:color w:val="000000" w:themeColor="text1"/>
        </w:rPr>
      </w:pPr>
    </w:p>
    <w:p w14:paraId="161B35E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1521673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-(void)didCaptureCropImage:(UIImage </w:t>
      </w:r>
      <w:proofErr w:type="gramStart"/>
      <w:r w:rsidRPr="00EA2714">
        <w:rPr>
          <w:color w:val="000000" w:themeColor="text1"/>
          <w:sz w:val="22"/>
          <w:szCs w:val="22"/>
        </w:rPr>
        <w:t>*)cardImage</w:t>
      </w:r>
      <w:proofErr w:type="gramEnd"/>
      <w:r w:rsidRPr="00EA2714">
        <w:rPr>
          <w:color w:val="000000" w:themeColor="text1"/>
          <w:sz w:val="22"/>
          <w:szCs w:val="22"/>
        </w:rPr>
        <w:t xml:space="preserve"> scanBackSide:(BOOL)scanBackSide{</w:t>
      </w:r>
    </w:p>
    <w:p w14:paraId="3D80CF71"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NO;</w:t>
      </w:r>
    </w:p>
    <w:p w14:paraId="11A2F9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344D0F8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_isBarcodeSide = scanBackSide;</w:t>
      </w:r>
    </w:p>
    <w:p w14:paraId="0B58D44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(_sideTouch) {</w:t>
      </w:r>
    </w:p>
    <w:p w14:paraId="69D490C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FrontSide:</w:t>
      </w:r>
    </w:p>
    <w:p w14:paraId="1AC29B67"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36D07CF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7579CB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BackSide:</w:t>
      </w:r>
    </w:p>
    <w:p w14:paraId="772442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setImage:cardImage</w:t>
      </w:r>
      <w:proofErr w:type="gramEnd"/>
      <w:r w:rsidRPr="00EA2714">
        <w:rPr>
          <w:color w:val="000000" w:themeColor="text1"/>
          <w:sz w:val="22"/>
          <w:szCs w:val="22"/>
        </w:rPr>
        <w:t>];</w:t>
      </w:r>
    </w:p>
    <w:p w14:paraId="4517BB28"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[_frontImageLabel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3A73D03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[_backImageLabel </w:t>
      </w:r>
      <w:proofErr w:type="gramStart"/>
      <w:r w:rsidRPr="00EA2714">
        <w:rPr>
          <w:color w:val="000000" w:themeColor="text1"/>
          <w:sz w:val="22"/>
          <w:szCs w:val="22"/>
        </w:rPr>
        <w:t>setText:@</w:t>
      </w:r>
      <w:proofErr w:type="gramEnd"/>
      <w:r w:rsidRPr="00EA2714">
        <w:rPr>
          <w:color w:val="000000" w:themeColor="text1"/>
          <w:sz w:val="22"/>
          <w:szCs w:val="22"/>
        </w:rPr>
        <w:t>""];</w:t>
      </w:r>
    </w:p>
    <w:p w14:paraId="080789E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cardHolderPositions];</w:t>
      </w:r>
    </w:p>
    <w:p w14:paraId="244308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frontImage.layer.masksToBounds</w:t>
      </w:r>
      <w:proofErr w:type="gramEnd"/>
      <w:r w:rsidRPr="00EA2714">
        <w:rPr>
          <w:color w:val="000000" w:themeColor="text1"/>
          <w:sz w:val="22"/>
          <w:szCs w:val="22"/>
        </w:rPr>
        <w:t xml:space="preserve"> = YES;</w:t>
      </w:r>
    </w:p>
    <w:p w14:paraId="3AAC506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frontImage.layer.cornerRadius</w:t>
      </w:r>
      <w:proofErr w:type="gramEnd"/>
      <w:r w:rsidRPr="00EA2714">
        <w:rPr>
          <w:color w:val="000000" w:themeColor="text1"/>
          <w:sz w:val="22"/>
          <w:szCs w:val="22"/>
        </w:rPr>
        <w:t xml:space="preserve"> = 10.0f;</w:t>
      </w:r>
    </w:p>
    <w:p w14:paraId="7F9491C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frontImage.layer.borderWidth</w:t>
      </w:r>
      <w:proofErr w:type="gramEnd"/>
      <w:r w:rsidRPr="00EA2714">
        <w:rPr>
          <w:color w:val="000000" w:themeColor="text1"/>
          <w:sz w:val="22"/>
          <w:szCs w:val="22"/>
        </w:rPr>
        <w:t xml:space="preserve"> = 1.0f;</w:t>
      </w:r>
    </w:p>
    <w:p w14:paraId="01AA22E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70A42B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backImage.layer.masksToBounds</w:t>
      </w:r>
      <w:proofErr w:type="gramEnd"/>
      <w:r w:rsidRPr="00EA2714">
        <w:rPr>
          <w:color w:val="000000" w:themeColor="text1"/>
          <w:sz w:val="22"/>
          <w:szCs w:val="22"/>
        </w:rPr>
        <w:t xml:space="preserve"> = YES;</w:t>
      </w:r>
    </w:p>
    <w:p w14:paraId="5FAF8E2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backImage.layer.cornerRadius</w:t>
      </w:r>
      <w:proofErr w:type="gramEnd"/>
      <w:r w:rsidRPr="00EA2714">
        <w:rPr>
          <w:color w:val="000000" w:themeColor="text1"/>
          <w:sz w:val="22"/>
          <w:szCs w:val="22"/>
        </w:rPr>
        <w:t xml:space="preserve"> = 10.0f;</w:t>
      </w:r>
    </w:p>
    <w:p w14:paraId="6CEC46D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w:t>
      </w:r>
      <w:proofErr w:type="gramStart"/>
      <w:r w:rsidRPr="00EA2714">
        <w:rPr>
          <w:color w:val="000000" w:themeColor="text1"/>
          <w:sz w:val="22"/>
          <w:szCs w:val="22"/>
        </w:rPr>
        <w:t>backImage.layer.borderWidth</w:t>
      </w:r>
      <w:proofErr w:type="gramEnd"/>
      <w:r w:rsidRPr="00EA2714">
        <w:rPr>
          <w:color w:val="000000" w:themeColor="text1"/>
          <w:sz w:val="22"/>
          <w:szCs w:val="22"/>
        </w:rPr>
        <w:t xml:space="preserve"> = 1.0f;</w:t>
      </w:r>
    </w:p>
    <w:p w14:paraId="3F67023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[_backImage </w:t>
      </w:r>
      <w:proofErr w:type="gramStart"/>
      <w:r w:rsidRPr="00EA2714">
        <w:rPr>
          <w:color w:val="000000" w:themeColor="text1"/>
          <w:sz w:val="22"/>
          <w:szCs w:val="22"/>
        </w:rPr>
        <w:t>setUserInteractionEnabled:YES</w:t>
      </w:r>
      <w:proofErr w:type="gramEnd"/>
      <w:r w:rsidRPr="00EA2714">
        <w:rPr>
          <w:color w:val="000000" w:themeColor="text1"/>
          <w:sz w:val="22"/>
          <w:szCs w:val="22"/>
        </w:rPr>
        <w:t>];</w:t>
      </w:r>
    </w:p>
    <w:p w14:paraId="6DCDF7D6"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1A9BB7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378A6FD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F2801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62920D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w:t>
      </w:r>
      <w:proofErr w:type="gramStart"/>
      <w:r w:rsidRPr="00EA2714">
        <w:rPr>
          <w:color w:val="000000" w:themeColor="text1"/>
          <w:sz w:val="22"/>
          <w:szCs w:val="22"/>
        </w:rPr>
        <w:t>setEnabled:YES</w:t>
      </w:r>
      <w:proofErr w:type="gramEnd"/>
      <w:r w:rsidRPr="00EA2714">
        <w:rPr>
          <w:color w:val="000000" w:themeColor="text1"/>
          <w:sz w:val="22"/>
          <w:szCs w:val="22"/>
        </w:rPr>
        <w:t>];</w:t>
      </w:r>
    </w:p>
    <w:p w14:paraId="22DE99B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[_sendRequestButton setHidden:NO];</w:t>
      </w:r>
    </w:p>
    <w:p w14:paraId="50BB3295"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(scanBackSide) {</w:t>
      </w:r>
    </w:p>
    <w:p w14:paraId="38904DB4"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301C87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"AcuantiOSMobileSDKSample"</w:t>
      </w:r>
    </w:p>
    <w:p w14:paraId="46750B9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w:t>
      </w:r>
      <w:proofErr w:type="gramEnd"/>
      <w:r w:rsidRPr="00EA2714">
        <w:rPr>
          <w:color w:val="000000" w:themeColor="text1"/>
          <w:sz w:val="22"/>
          <w:szCs w:val="22"/>
        </w:rPr>
        <w:t>"Scan the backside of the license."</w:t>
      </w:r>
    </w:p>
    <w:p w14:paraId="1349C7A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07DA69E"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3F6DB76B"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6F224A4D"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1189624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5E8C5D2A"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49DEFB82"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A638F9C"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2888FDEF"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A827E63"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Tag:1</w:t>
      </w:r>
    </w:p>
    <w:p w14:paraId="45178667" w14:textId="3FBA59E9" w:rsidR="009C279B" w:rsidRPr="00EA2714" w:rsidRDefault="009C279B"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28BF469"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3E2C3590" w14:textId="77777777" w:rsidR="009C279B" w:rsidRPr="00EA2714" w:rsidRDefault="009C279B" w:rsidP="009C279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533FB0" w14:textId="77777777" w:rsidR="001265BA" w:rsidRPr="00EA2714" w:rsidRDefault="001265BA" w:rsidP="00520A40">
      <w:pPr>
        <w:widowControl w:val="0"/>
        <w:tabs>
          <w:tab w:val="left" w:pos="529"/>
        </w:tabs>
        <w:autoSpaceDE w:val="0"/>
        <w:autoSpaceDN w:val="0"/>
        <w:adjustRightInd w:val="0"/>
        <w:rPr>
          <w:color w:val="000000" w:themeColor="text1"/>
          <w:sz w:val="22"/>
          <w:szCs w:val="22"/>
        </w:rPr>
      </w:pPr>
    </w:p>
    <w:p w14:paraId="0D051047" w14:textId="1A97C1DB" w:rsidR="00436D4A" w:rsidRPr="00EA2714" w:rsidRDefault="001265BA"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Note: For </w:t>
      </w:r>
      <w:r w:rsidRPr="00EA2714">
        <w:rPr>
          <w:color w:val="000000" w:themeColor="text1"/>
        </w:rPr>
        <w:t xml:space="preserve">AcuantCardTypeMedicalInsuranceCard </w:t>
      </w:r>
      <w:r w:rsidR="00A15C33" w:rsidRPr="00EA2714">
        <w:rPr>
          <w:color w:val="000000" w:themeColor="text1"/>
        </w:rPr>
        <w:t xml:space="preserve">capturing backside is optional but for </w:t>
      </w:r>
      <w:r w:rsidR="00436D4A" w:rsidRPr="00EA2714">
        <w:rPr>
          <w:color w:val="000000" w:themeColor="text1"/>
        </w:rPr>
        <w:t xml:space="preserve">AcuantCardTypeDriverLicenseCard </w:t>
      </w:r>
      <w:r w:rsidR="00A15C33" w:rsidRPr="00EA2714">
        <w:rPr>
          <w:color w:val="000000" w:themeColor="text1"/>
        </w:rPr>
        <w:t>capturing backside is a must.</w:t>
      </w:r>
    </w:p>
    <w:p w14:paraId="6F265A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DB39296" w14:textId="1C9947D3" w:rsidR="00806C25" w:rsidRPr="00EA2714" w:rsidRDefault="00806C25" w:rsidP="00806C25">
      <w:pPr>
        <w:pStyle w:val="Heading3"/>
        <w:numPr>
          <w:ilvl w:val="3"/>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sz w:val="22"/>
          <w:szCs w:val="22"/>
        </w:rPr>
        <w:t>didCapture</w:t>
      </w:r>
      <w:r w:rsidR="009C279B" w:rsidRPr="00EA2714">
        <w:rPr>
          <w:rFonts w:ascii="Times New Roman" w:hAnsi="Times New Roman" w:cs="Times New Roman"/>
          <w:color w:val="000000" w:themeColor="text1"/>
          <w:sz w:val="22"/>
          <w:szCs w:val="22"/>
        </w:rPr>
        <w:t>Original</w:t>
      </w:r>
      <w:r w:rsidRPr="00EA2714">
        <w:rPr>
          <w:rFonts w:ascii="Times New Roman" w:hAnsi="Times New Roman" w:cs="Times New Roman"/>
          <w:color w:val="000000" w:themeColor="text1"/>
          <w:sz w:val="22"/>
          <w:szCs w:val="22"/>
        </w:rPr>
        <w:t>Image</w:t>
      </w:r>
      <w:r w:rsidRPr="00EA2714" w:rsidDel="00AB2C03">
        <w:rPr>
          <w:rFonts w:ascii="Times New Roman" w:hAnsi="Times New Roman" w:cs="Times New Roman"/>
          <w:color w:val="000000" w:themeColor="text1"/>
        </w:rPr>
        <w:t xml:space="preserve"> </w:t>
      </w:r>
    </w:p>
    <w:p w14:paraId="1D0B7244" w14:textId="7166D6C4" w:rsidR="00806C25" w:rsidRPr="00EA2714" w:rsidRDefault="00806C25" w:rsidP="00806C25">
      <w:pPr>
        <w:rPr>
          <w:color w:val="000000" w:themeColor="text1"/>
        </w:rPr>
      </w:pPr>
      <w:r w:rsidRPr="00EA2714">
        <w:rPr>
          <w:color w:val="000000" w:themeColor="text1"/>
        </w:rPr>
        <w:t xml:space="preserve">In order to retrieve the </w:t>
      </w:r>
      <w:r w:rsidR="009C279B" w:rsidRPr="00EA2714">
        <w:rPr>
          <w:color w:val="000000" w:themeColor="text1"/>
        </w:rPr>
        <w:t xml:space="preserve">original </w:t>
      </w:r>
      <w:r w:rsidRPr="00EA2714">
        <w:rPr>
          <w:color w:val="000000" w:themeColor="text1"/>
        </w:rPr>
        <w:t>image captured by all card capture interface</w:t>
      </w:r>
      <w:r w:rsidR="00523D71" w:rsidRPr="00EA2714">
        <w:rPr>
          <w:color w:val="000000" w:themeColor="text1"/>
        </w:rPr>
        <w:t>s please</w:t>
      </w:r>
      <w:r w:rsidRPr="00EA2714">
        <w:rPr>
          <w:color w:val="000000" w:themeColor="text1"/>
        </w:rPr>
        <w:t xml:space="preserve"> use the following method:</w:t>
      </w:r>
    </w:p>
    <w:p w14:paraId="5B2B5239" w14:textId="77777777" w:rsidR="00806C25" w:rsidRPr="00EA2714" w:rsidRDefault="00806C25" w:rsidP="00806C25">
      <w:pPr>
        <w:rPr>
          <w:color w:val="000000" w:themeColor="text1"/>
        </w:rPr>
      </w:pPr>
    </w:p>
    <w:p w14:paraId="27FE4567" w14:textId="77777777" w:rsidR="00806C25" w:rsidRPr="00EA2714" w:rsidRDefault="00806C25" w:rsidP="00806C25">
      <w:pPr>
        <w:widowControl w:val="0"/>
        <w:tabs>
          <w:tab w:val="left" w:pos="529"/>
        </w:tabs>
        <w:autoSpaceDE w:val="0"/>
        <w:autoSpaceDN w:val="0"/>
        <w:adjustRightInd w:val="0"/>
        <w:rPr>
          <w:color w:val="000000" w:themeColor="text1"/>
          <w:sz w:val="22"/>
          <w:szCs w:val="22"/>
        </w:rPr>
      </w:pPr>
    </w:p>
    <w:p w14:paraId="00B8CC91"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-(void)didCaptureOriginalImage:(UIImage </w:t>
      </w:r>
      <w:proofErr w:type="gramStart"/>
      <w:r w:rsidRPr="00EA2714">
        <w:rPr>
          <w:color w:val="000000" w:themeColor="text1"/>
          <w:sz w:val="22"/>
          <w:szCs w:val="22"/>
        </w:rPr>
        <w:t>*)cardImage</w:t>
      </w:r>
      <w:proofErr w:type="gramEnd"/>
      <w:r w:rsidRPr="00EA2714">
        <w:rPr>
          <w:color w:val="000000" w:themeColor="text1"/>
          <w:sz w:val="22"/>
          <w:szCs w:val="22"/>
        </w:rPr>
        <w:t>{</w:t>
      </w:r>
    </w:p>
    <w:p w14:paraId="4C8C7F83" w14:textId="77777777" w:rsidR="00D867FA" w:rsidRPr="00EA2714" w:rsidRDefault="00D867FA" w:rsidP="00D867F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_originalImage = cardImage;</w:t>
      </w:r>
    </w:p>
    <w:p w14:paraId="45049E35" w14:textId="77777777" w:rsidR="00D867FA" w:rsidRPr="00EA2714" w:rsidRDefault="00D867FA" w:rsidP="00D867FA">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565A9FDC" w14:textId="77777777" w:rsidR="00806C25" w:rsidRPr="00EA2714" w:rsidRDefault="00806C25" w:rsidP="00C0321F">
      <w:pPr>
        <w:widowControl w:val="0"/>
        <w:tabs>
          <w:tab w:val="left" w:pos="529"/>
        </w:tabs>
        <w:autoSpaceDE w:val="0"/>
        <w:autoSpaceDN w:val="0"/>
        <w:adjustRightInd w:val="0"/>
        <w:rPr>
          <w:color w:val="000000" w:themeColor="text1"/>
          <w:sz w:val="22"/>
          <w:szCs w:val="22"/>
        </w:rPr>
      </w:pPr>
    </w:p>
    <w:p w14:paraId="1B0B2B71" w14:textId="6085F80F" w:rsidR="00AB2C03" w:rsidRPr="00EA2714" w:rsidRDefault="00436D4A" w:rsidP="00386B71">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didCaptureData</w:t>
      </w:r>
      <w:r w:rsidRPr="00EA2714" w:rsidDel="00AB2C03">
        <w:rPr>
          <w:rFonts w:ascii="Times New Roman" w:hAnsi="Times New Roman" w:cs="Times New Roman"/>
          <w:color w:val="000000" w:themeColor="text1"/>
          <w:sz w:val="22"/>
          <w:szCs w:val="22"/>
        </w:rPr>
        <w:t xml:space="preserve"> </w:t>
      </w:r>
      <w:r w:rsidR="00AB2C03" w:rsidRPr="00EA2714">
        <w:rPr>
          <w:rFonts w:ascii="Times New Roman" w:hAnsi="Times New Roman" w:cs="Times New Roman"/>
          <w:color w:val="000000" w:themeColor="text1"/>
          <w:sz w:val="22"/>
          <w:szCs w:val="22"/>
        </w:rPr>
        <w:t>delegate method</w:t>
      </w:r>
    </w:p>
    <w:p w14:paraId="168E4D38" w14:textId="4EA62D26" w:rsidR="00AB2C03" w:rsidRPr="00EA2714" w:rsidRDefault="00AB2C03" w:rsidP="00AB2C03">
      <w:pPr>
        <w:rPr>
          <w:color w:val="000000" w:themeColor="text1"/>
        </w:rPr>
      </w:pPr>
      <w:r w:rsidRPr="00EA2714">
        <w:rPr>
          <w:color w:val="000000" w:themeColor="text1"/>
        </w:rPr>
        <w:t xml:space="preserve">In order to retrieve the </w:t>
      </w:r>
      <w:r w:rsidR="009C02D3" w:rsidRPr="00EA2714">
        <w:rPr>
          <w:color w:val="000000" w:themeColor="text1"/>
        </w:rPr>
        <w:t>barcode string by t</w:t>
      </w:r>
      <w:r w:rsidRPr="00EA2714">
        <w:rPr>
          <w:color w:val="000000" w:themeColor="text1"/>
        </w:rPr>
        <w:t>he</w:t>
      </w:r>
      <w:r w:rsidR="009C02D3" w:rsidRPr="00EA2714">
        <w:rPr>
          <w:color w:val="000000" w:themeColor="text1"/>
        </w:rPr>
        <w:t xml:space="preserve"> barcode </w:t>
      </w:r>
      <w:r w:rsidRPr="00EA2714">
        <w:rPr>
          <w:color w:val="000000" w:themeColor="text1"/>
        </w:rPr>
        <w:t>capture interface for</w:t>
      </w:r>
      <w:r w:rsidR="009C02D3" w:rsidRPr="00EA2714">
        <w:rPr>
          <w:color w:val="000000" w:themeColor="text1"/>
        </w:rPr>
        <w:t xml:space="preserve"> </w:t>
      </w:r>
      <w:r w:rsidR="00344B87" w:rsidRPr="00EA2714">
        <w:rPr>
          <w:color w:val="000000" w:themeColor="text1"/>
        </w:rPr>
        <w:t xml:space="preserve">AcuantCardTypeDriverLicenseCard </w:t>
      </w:r>
      <w:r w:rsidR="00FB547B" w:rsidRPr="00EA2714">
        <w:rPr>
          <w:color w:val="000000" w:themeColor="text1"/>
        </w:rPr>
        <w:t xml:space="preserve">you must </w:t>
      </w:r>
      <w:r w:rsidR="00344B87" w:rsidRPr="00EA2714">
        <w:rPr>
          <w:color w:val="000000" w:themeColor="text1"/>
        </w:rPr>
        <w:t>use the following method:</w:t>
      </w:r>
    </w:p>
    <w:p w14:paraId="5E0CFC66" w14:textId="77777777" w:rsidR="00AB2C03" w:rsidRPr="00EA2714" w:rsidRDefault="00AB2C03" w:rsidP="00C0321F">
      <w:pPr>
        <w:widowControl w:val="0"/>
        <w:tabs>
          <w:tab w:val="left" w:pos="529"/>
        </w:tabs>
        <w:autoSpaceDE w:val="0"/>
        <w:autoSpaceDN w:val="0"/>
        <w:adjustRightInd w:val="0"/>
        <w:rPr>
          <w:color w:val="000000" w:themeColor="text1"/>
          <w:sz w:val="22"/>
          <w:szCs w:val="22"/>
        </w:rPr>
      </w:pPr>
    </w:p>
    <w:p w14:paraId="24FC4970" w14:textId="77777777" w:rsidR="00344B87" w:rsidRPr="00EA2714" w:rsidRDefault="00344B87" w:rsidP="00C0321F">
      <w:pPr>
        <w:widowControl w:val="0"/>
        <w:tabs>
          <w:tab w:val="left" w:pos="529"/>
        </w:tabs>
        <w:autoSpaceDE w:val="0"/>
        <w:autoSpaceDN w:val="0"/>
        <w:adjustRightInd w:val="0"/>
        <w:rPr>
          <w:color w:val="000000" w:themeColor="text1"/>
          <w:sz w:val="22"/>
          <w:szCs w:val="22"/>
        </w:rPr>
      </w:pPr>
    </w:p>
    <w:p w14:paraId="30B17CDC" w14:textId="0CAEA6C1" w:rsidR="00344B87" w:rsidRPr="00EA2714" w:rsidRDefault="00344B87" w:rsidP="00344B87">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r w:rsidR="00436D4A" w:rsidRPr="00EA2714">
        <w:rPr>
          <w:color w:val="000000" w:themeColor="text1"/>
          <w:sz w:val="22"/>
          <w:szCs w:val="22"/>
        </w:rPr>
        <w:t xml:space="preserve"> didCaptureData:(NSString </w:t>
      </w:r>
      <w:proofErr w:type="gramStart"/>
      <w:r w:rsidR="00436D4A" w:rsidRPr="00EA2714">
        <w:rPr>
          <w:color w:val="000000" w:themeColor="text1"/>
          <w:sz w:val="22"/>
          <w:szCs w:val="22"/>
        </w:rPr>
        <w:t>*)data</w:t>
      </w:r>
      <w:proofErr w:type="gramEnd"/>
      <w:r w:rsidRPr="00EA2714">
        <w:rPr>
          <w:color w:val="000000" w:themeColor="text1"/>
          <w:sz w:val="22"/>
          <w:szCs w:val="22"/>
        </w:rPr>
        <w:t>{</w:t>
      </w:r>
    </w:p>
    <w:p w14:paraId="43837A84"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self.barcodeString</w:t>
      </w:r>
      <w:proofErr w:type="gramEnd"/>
      <w:r w:rsidRPr="00EA2714">
        <w:rPr>
          <w:color w:val="000000" w:themeColor="text1"/>
          <w:sz w:val="22"/>
          <w:szCs w:val="22"/>
        </w:rPr>
        <w:t xml:space="preserve"> = data;</w:t>
      </w:r>
    </w:p>
    <w:p w14:paraId="64C9BEC9" w14:textId="0D51F7BC" w:rsidR="00C0321F" w:rsidRPr="00EA2714" w:rsidRDefault="00344B87" w:rsidP="00C0321F">
      <w:pPr>
        <w:rPr>
          <w:color w:val="000000" w:themeColor="text1"/>
        </w:rPr>
      </w:pPr>
      <w:r w:rsidRPr="00EA2714">
        <w:rPr>
          <w:color w:val="000000" w:themeColor="text1"/>
          <w:sz w:val="22"/>
          <w:szCs w:val="22"/>
          <w:lang w:val="es-ES"/>
        </w:rPr>
        <w:t>}</w:t>
      </w:r>
    </w:p>
    <w:p w14:paraId="6E4D20C2" w14:textId="287AC092" w:rsidR="00B549F0" w:rsidRPr="00EA2714" w:rsidRDefault="00B549F0" w:rsidP="00B549F0">
      <w:pPr>
        <w:pStyle w:val="Heading3"/>
        <w:numPr>
          <w:ilvl w:val="3"/>
          <w:numId w:val="8"/>
        </w:numPr>
        <w:spacing w:before="200"/>
        <w:rPr>
          <w:rFonts w:ascii="Times New Roman" w:hAnsi="Times New Roman" w:cs="Times New Roman"/>
          <w:color w:val="000000" w:themeColor="text1"/>
          <w:sz w:val="22"/>
          <w:szCs w:val="22"/>
        </w:rPr>
      </w:pPr>
      <w:r w:rsidRPr="00EA2714">
        <w:rPr>
          <w:rFonts w:ascii="Times New Roman" w:hAnsi="Times New Roman" w:cs="Times New Roman"/>
          <w:color w:val="000000" w:themeColor="text1"/>
          <w:sz w:val="22"/>
          <w:szCs w:val="22"/>
        </w:rPr>
        <w:t>didFailWithError delegate method</w:t>
      </w:r>
    </w:p>
    <w:p w14:paraId="0062B5C9" w14:textId="28A6282F" w:rsidR="00D867FA" w:rsidRPr="00EA2714" w:rsidRDefault="00D867FA" w:rsidP="00523D71">
      <w:pPr>
        <w:rPr>
          <w:color w:val="000000" w:themeColor="text1"/>
        </w:rPr>
      </w:pPr>
      <w:r w:rsidRPr="00EA2714">
        <w:rPr>
          <w:color w:val="000000" w:themeColor="text1"/>
        </w:rPr>
        <w:t xml:space="preserve">In order to </w:t>
      </w:r>
      <w:r w:rsidR="008D0524" w:rsidRPr="00EA2714">
        <w:rPr>
          <w:color w:val="000000" w:themeColor="text1"/>
        </w:rPr>
        <w:t>inform</w:t>
      </w:r>
      <w:r w:rsidRPr="00EA2714">
        <w:rPr>
          <w:color w:val="000000" w:themeColor="text1"/>
        </w:rPr>
        <w:t xml:space="preserve"> </w:t>
      </w:r>
      <w:r w:rsidR="008D0524" w:rsidRPr="00EA2714">
        <w:rPr>
          <w:color w:val="000000" w:themeColor="text1"/>
        </w:rPr>
        <w:t>that the scan or the process failed.</w:t>
      </w:r>
      <w:r w:rsidRPr="00EA2714">
        <w:rPr>
          <w:color w:val="000000" w:themeColor="text1"/>
        </w:rPr>
        <w:t xml:space="preserve"> </w:t>
      </w:r>
      <w:r w:rsidR="008D0524" w:rsidRPr="00EA2714">
        <w:rPr>
          <w:color w:val="000000" w:themeColor="text1"/>
        </w:rPr>
        <w:t>Y</w:t>
      </w:r>
      <w:r w:rsidRPr="00EA2714">
        <w:rPr>
          <w:color w:val="000000" w:themeColor="text1"/>
        </w:rPr>
        <w:t>ou must use the following method:</w:t>
      </w:r>
    </w:p>
    <w:p w14:paraId="6E5FDA78" w14:textId="77777777" w:rsidR="00B549F0" w:rsidRPr="00EA2714" w:rsidRDefault="00B549F0" w:rsidP="00C0321F">
      <w:pPr>
        <w:rPr>
          <w:color w:val="000000" w:themeColor="text1"/>
        </w:rPr>
      </w:pPr>
    </w:p>
    <w:p w14:paraId="2AA918EF" w14:textId="23B978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DA71C7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5EFBA8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77846A1D" w14:textId="1D62DA0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ErrorTimedOut:</w:t>
      </w:r>
    </w:p>
    <w:p w14:paraId="2DE7E1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3C20A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623EE4D" w14:textId="7453E64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ErrorUnknown:</w:t>
      </w:r>
    </w:p>
    <w:p w14:paraId="1B79C5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97F56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AE9EED" w14:textId="51B655E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ErrorUnableToProcess:</w:t>
      </w:r>
    </w:p>
    <w:p w14:paraId="5713C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CFD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7D84404" w14:textId="5B09B78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ErrorInternalServerError:</w:t>
      </w:r>
    </w:p>
    <w:p w14:paraId="7EB6238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7E806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C10173B" w14:textId="1ED1F27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ErrorCouldNotReachServer:</w:t>
      </w:r>
    </w:p>
    <w:p w14:paraId="6057ED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34F6A8" w14:textId="2DAFEAF8"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_</w:t>
      </w:r>
      <w:r w:rsidRPr="00EA2714">
        <w:rPr>
          <w:color w:val="000000" w:themeColor="text1"/>
          <w:sz w:val="22"/>
          <w:szCs w:val="22"/>
        </w:rPr>
        <w:t>isCameraTouched) {</w:t>
      </w:r>
    </w:p>
    <w:p w14:paraId="2CE746FA" w14:textId="34EE0EE7"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w:t>
      </w:r>
      <w:r w:rsidRPr="00EA2714">
        <w:rPr>
          <w:color w:val="000000" w:themeColor="text1"/>
          <w:sz w:val="22"/>
          <w:szCs w:val="22"/>
        </w:rPr>
        <w:t>showAlert =</w:t>
      </w:r>
      <w:r w:rsidRPr="00EA2714">
        <w:rPr>
          <w:color w:val="000000" w:themeColor="text1"/>
          <w:sz w:val="26"/>
          <w:szCs w:val="26"/>
        </w:rPr>
        <w:t xml:space="preserve"> </w:t>
      </w:r>
      <w:r w:rsidRPr="00EA2714">
        <w:rPr>
          <w:color w:val="000000" w:themeColor="text1"/>
          <w:sz w:val="22"/>
          <w:szCs w:val="22"/>
        </w:rPr>
        <w:t>NO;</w:t>
      </w:r>
    </w:p>
    <w:p w14:paraId="3F9AA449" w14:textId="77777777" w:rsidR="00D00DCB" w:rsidRPr="00EA2714" w:rsidRDefault="00D00DCB" w:rsidP="00D00DCB">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284F7F7B" w14:textId="66E50A0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b</w:t>
      </w:r>
      <w:r w:rsidRPr="00EA2714">
        <w:rPr>
          <w:color w:val="000000" w:themeColor="text1"/>
          <w:sz w:val="22"/>
          <w:szCs w:val="22"/>
        </w:rPr>
        <w:t>reak;</w:t>
      </w:r>
    </w:p>
    <w:p w14:paraId="0CDA581F" w14:textId="774F52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ErrorUnableToAuthenticate:</w:t>
      </w:r>
    </w:p>
    <w:p w14:paraId="2F7346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71C5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AEE0B3" w14:textId="391C530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ErrorAutoDetectState:</w:t>
      </w:r>
    </w:p>
    <w:p w14:paraId="0EEF1C9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62917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16A6A37" w14:textId="0EAA61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ErrorWebResponse:</w:t>
      </w:r>
    </w:p>
    <w:p w14:paraId="1A79B6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5BCD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EEA889F" w14:textId="395829F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ErrorUnableToCrop:</w:t>
      </w:r>
    </w:p>
    <w:p w14:paraId="46881E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F937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E15C52" w14:textId="064E06C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ErrorInvalidLicenseKey:</w:t>
      </w:r>
    </w:p>
    <w:p w14:paraId="059FAE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01AF5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DB141CE" w14:textId="7A67B0C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ErrorInactiveLicenseKey:</w:t>
      </w:r>
    </w:p>
    <w:p w14:paraId="643626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C6051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28E222" w14:textId="76F689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ErrorAccountDisabled:</w:t>
      </w:r>
    </w:p>
    <w:p w14:paraId="49781F3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052A4A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D825C94" w14:textId="6B05FC6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ErrorOnActiveLicenseKey:</w:t>
      </w:r>
    </w:p>
    <w:p w14:paraId="2D2654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273A96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379C9B" w14:textId="5FB083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ErrorValidatingLicensekey:</w:t>
      </w:r>
    </w:p>
    <w:p w14:paraId="627FB0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99DE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508C7E4" w14:textId="11A3A478"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1D07E4" w:rsidRPr="00EA2714">
        <w:rPr>
          <w:color w:val="000000" w:themeColor="text1"/>
          <w:sz w:val="22"/>
          <w:szCs w:val="22"/>
        </w:rPr>
        <w:t>cuant</w:t>
      </w:r>
      <w:r w:rsidRPr="00EA2714" w:rsidDel="00CD2DC0">
        <w:rPr>
          <w:color w:val="000000" w:themeColor="text1"/>
          <w:sz w:val="22"/>
          <w:szCs w:val="22"/>
        </w:rPr>
        <w:t>ErrorCameraUnauthorized:</w:t>
      </w:r>
    </w:p>
    <w:p w14:paraId="7CE9415A"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1B7D1D7F"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9E1581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4FD6B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901E0B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F8B1D82" w14:textId="06CD55AB" w:rsidR="00D00DCB" w:rsidRPr="00EA2714" w:rsidRDefault="00D00DCB" w:rsidP="00D00DCB">
      <w:pPr>
        <w:widowControl w:val="0"/>
        <w:tabs>
          <w:tab w:val="left" w:pos="626"/>
        </w:tabs>
        <w:autoSpaceDE w:val="0"/>
        <w:autoSpaceDN w:val="0"/>
        <w:adjustRightInd w:val="0"/>
        <w:rPr>
          <w:color w:val="000000" w:themeColor="text1"/>
          <w:sz w:val="26"/>
          <w:szCs w:val="26"/>
        </w:rPr>
      </w:pPr>
      <w:r w:rsidRPr="00EA2714">
        <w:rPr>
          <w:color w:val="000000" w:themeColor="text1"/>
          <w:sz w:val="26"/>
          <w:szCs w:val="26"/>
        </w:rPr>
        <w:t xml:space="preserve">   i</w:t>
      </w:r>
      <w:r w:rsidRPr="00EA2714">
        <w:rPr>
          <w:color w:val="000000" w:themeColor="text1"/>
          <w:sz w:val="22"/>
          <w:szCs w:val="22"/>
        </w:rPr>
        <w:t>f (</w:t>
      </w:r>
      <w:r w:rsidRPr="00EA2714">
        <w:rPr>
          <w:color w:val="000000" w:themeColor="text1"/>
          <w:sz w:val="26"/>
          <w:szCs w:val="26"/>
        </w:rPr>
        <w:t>showAlert</w:t>
      </w:r>
      <w:r w:rsidRPr="00EA2714">
        <w:rPr>
          <w:color w:val="000000" w:themeColor="text1"/>
          <w:sz w:val="22"/>
          <w:szCs w:val="22"/>
        </w:rPr>
        <w:t>) {</w:t>
      </w:r>
    </w:p>
    <w:p w14:paraId="11B5460A" w14:textId="7B2F1C55"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D00DCB" w:rsidRPr="00EA2714">
        <w:rPr>
          <w:color w:val="000000" w:themeColor="text1"/>
          <w:sz w:val="22"/>
          <w:szCs w:val="22"/>
        </w:rPr>
        <w:t xml:space="preserve">    </w:t>
      </w:r>
      <w:r w:rsidRPr="00EA2714">
        <w:rPr>
          <w:color w:val="000000" w:themeColor="text1"/>
          <w:sz w:val="22"/>
          <w:szCs w:val="22"/>
        </w:rPr>
        <w:t xml:space="preserve">[UIAlertController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24CA0E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00C4E13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1C017A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BC306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719A09D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3D786F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5060E8F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30D6DA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D8FCB2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5070983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0A8D418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181BC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FEDA60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5B0788D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1748F257" w14:textId="55E05BF6"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95339D0" w14:textId="0A0BA113" w:rsidR="00C0321F" w:rsidRPr="00EA2714" w:rsidRDefault="00D00DCB"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r w:rsidR="00C0321F" w:rsidRPr="00EA2714">
        <w:rPr>
          <w:color w:val="000000" w:themeColor="text1"/>
          <w:sz w:val="22"/>
          <w:szCs w:val="22"/>
        </w:rPr>
        <w:t>}</w:t>
      </w:r>
    </w:p>
    <w:p w14:paraId="18DDBA08" w14:textId="20FC4C66" w:rsidR="00C0321F" w:rsidRPr="00EA2714" w:rsidRDefault="00D00DCB" w:rsidP="00C0321F">
      <w:pPr>
        <w:rPr>
          <w:color w:val="000000" w:themeColor="text1"/>
        </w:rPr>
      </w:pPr>
      <w:r w:rsidRPr="00EA2714">
        <w:rPr>
          <w:color w:val="000000" w:themeColor="text1"/>
        </w:rPr>
        <w:t>}</w:t>
      </w:r>
    </w:p>
    <w:p w14:paraId="0D3673BD" w14:textId="331FE08D"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Optional</w:t>
      </w:r>
      <w:r w:rsidR="00B549F0" w:rsidRPr="00EA2714">
        <w:rPr>
          <w:rFonts w:ascii="Times New Roman" w:hAnsi="Times New Roman" w:cs="Times New Roman"/>
          <w:color w:val="000000" w:themeColor="text1"/>
        </w:rPr>
        <w:t xml:space="preserve"> delegate methods</w:t>
      </w:r>
    </w:p>
    <w:p w14:paraId="7D02E14A" w14:textId="77777777" w:rsidR="00C0321F" w:rsidRPr="00EA2714" w:rsidRDefault="00C0321F" w:rsidP="00C0321F">
      <w:pPr>
        <w:rPr>
          <w:color w:val="000000" w:themeColor="text1"/>
        </w:rPr>
      </w:pPr>
    </w:p>
    <w:p w14:paraId="14407780" w14:textId="114A2401" w:rsidR="008D0524" w:rsidRPr="00EA2714" w:rsidRDefault="008D0524" w:rsidP="00523D71">
      <w:pPr>
        <w:rPr>
          <w:color w:val="000000" w:themeColor="text1"/>
        </w:rPr>
      </w:pPr>
      <w:r w:rsidRPr="00EA2714">
        <w:rPr>
          <w:color w:val="000000" w:themeColor="text1"/>
        </w:rPr>
        <w:t>Call to inform the delegate that the time of the barcode scan expired</w:t>
      </w:r>
    </w:p>
    <w:p w14:paraId="2AC8B4DD" w14:textId="7CFD1CC3" w:rsidR="008D0524" w:rsidRPr="00EA2714" w:rsidRDefault="008D0524" w:rsidP="008D0524">
      <w:pPr>
        <w:rPr>
          <w:color w:val="000000" w:themeColor="text1"/>
          <w:sz w:val="22"/>
          <w:szCs w:val="22"/>
        </w:rPr>
      </w:pPr>
      <w:r w:rsidRPr="00EA2714">
        <w:rPr>
          <w:color w:val="000000" w:themeColor="text1"/>
          <w:sz w:val="22"/>
          <w:szCs w:val="22"/>
        </w:rPr>
        <w:t>- (void)</w:t>
      </w:r>
      <w:proofErr w:type="gramStart"/>
      <w:r w:rsidRPr="00EA2714">
        <w:rPr>
          <w:color w:val="000000" w:themeColor="text1"/>
          <w:sz w:val="22"/>
          <w:szCs w:val="22"/>
        </w:rPr>
        <w:t>barcodeScanTimeOut{</w:t>
      </w:r>
      <w:proofErr w:type="gramEnd"/>
    </w:p>
    <w:p w14:paraId="5130FA3E"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w:t>
      </w:r>
      <w:proofErr w:type="gramStart"/>
      <w:r w:rsidRPr="00EA2714">
        <w:rPr>
          <w:color w:val="000000" w:themeColor="text1"/>
          <w:sz w:val="22"/>
          <w:szCs w:val="22"/>
        </w:rPr>
        <w:t>showSimpleAlertWithMessage:message</w:t>
      </w:r>
      <w:proofErr w:type="gramEnd"/>
      <w:r w:rsidRPr="00EA2714">
        <w:rPr>
          <w:color w:val="000000" w:themeColor="text1"/>
          <w:sz w:val="22"/>
          <w:szCs w:val="22"/>
        </w:rPr>
        <w:t>];</w:t>
      </w:r>
    </w:p>
    <w:p w14:paraId="33B974DC" w14:textId="30232F9D" w:rsidR="008D0524" w:rsidRPr="00EA2714" w:rsidRDefault="008D0524" w:rsidP="008D0524">
      <w:pPr>
        <w:rPr>
          <w:color w:val="000000" w:themeColor="text1"/>
          <w:sz w:val="22"/>
          <w:szCs w:val="22"/>
        </w:rPr>
      </w:pPr>
      <w:r w:rsidRPr="00EA2714">
        <w:rPr>
          <w:color w:val="000000" w:themeColor="text1"/>
          <w:sz w:val="22"/>
          <w:szCs w:val="22"/>
        </w:rPr>
        <w:t>}</w:t>
      </w:r>
    </w:p>
    <w:p w14:paraId="339C2E30" w14:textId="77777777" w:rsidR="008D0524" w:rsidRPr="00EA2714" w:rsidRDefault="008D0524" w:rsidP="008D0524">
      <w:pPr>
        <w:rPr>
          <w:color w:val="000000" w:themeColor="text1"/>
          <w:sz w:val="22"/>
          <w:szCs w:val="22"/>
        </w:rPr>
      </w:pPr>
    </w:p>
    <w:p w14:paraId="6D47FF5A" w14:textId="6453E525" w:rsidR="008D0524" w:rsidRPr="00EA2714" w:rsidRDefault="008D0524" w:rsidP="00523D71">
      <w:pPr>
        <w:rPr>
          <w:color w:val="000000" w:themeColor="text1"/>
        </w:rPr>
      </w:pPr>
      <w:r w:rsidRPr="00EA2714">
        <w:rPr>
          <w:color w:val="000000" w:themeColor="text1"/>
        </w:rPr>
        <w:t>Call to show or not show the iPad brackets on the card capture interface</w:t>
      </w:r>
    </w:p>
    <w:p w14:paraId="29063E76" w14:textId="7768D4D3"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showiPadBrackets{</w:t>
      </w:r>
      <w:proofErr w:type="gramEnd"/>
    </w:p>
    <w:p w14:paraId="762CE290" w14:textId="77777777" w:rsidR="008D0524" w:rsidRPr="00EA2714" w:rsidRDefault="008D0524" w:rsidP="008D0524">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0BB99B97" w14:textId="6A92A9EC" w:rsidR="008D0524" w:rsidRPr="00EA2714" w:rsidRDefault="008D0524" w:rsidP="008D0524">
      <w:pPr>
        <w:rPr>
          <w:color w:val="000000" w:themeColor="text1"/>
          <w:sz w:val="22"/>
          <w:szCs w:val="22"/>
        </w:rPr>
      </w:pPr>
      <w:r w:rsidRPr="00EA2714">
        <w:rPr>
          <w:color w:val="000000" w:themeColor="text1"/>
          <w:sz w:val="22"/>
          <w:szCs w:val="22"/>
        </w:rPr>
        <w:t>}</w:t>
      </w:r>
    </w:p>
    <w:p w14:paraId="6F970E2E" w14:textId="77777777" w:rsidR="008D0524" w:rsidRPr="00EA2714" w:rsidRDefault="008D0524" w:rsidP="00436D4A">
      <w:pPr>
        <w:widowControl w:val="0"/>
        <w:tabs>
          <w:tab w:val="left" w:pos="529"/>
        </w:tabs>
        <w:autoSpaceDE w:val="0"/>
        <w:autoSpaceDN w:val="0"/>
        <w:adjustRightInd w:val="0"/>
        <w:rPr>
          <w:color w:val="000000" w:themeColor="text1"/>
          <w:sz w:val="22"/>
          <w:szCs w:val="22"/>
        </w:rPr>
      </w:pPr>
    </w:p>
    <w:p w14:paraId="0F778B80" w14:textId="018AB1C9" w:rsidR="00166003" w:rsidRPr="00EA2714" w:rsidRDefault="00166003" w:rsidP="00523D71">
      <w:pPr>
        <w:rPr>
          <w:color w:val="000000" w:themeColor="text1"/>
        </w:rPr>
      </w:pPr>
      <w:r w:rsidRPr="00EA2714">
        <w:rPr>
          <w:color w:val="000000" w:themeColor="text1"/>
        </w:rPr>
        <w:t>Call to inform the delegate that the user pressed the back button</w:t>
      </w:r>
    </w:p>
    <w:p w14:paraId="1122CBC7"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w:t>
      </w:r>
      <w:proofErr w:type="gramStart"/>
      <w:r w:rsidRPr="00EA2714">
        <w:rPr>
          <w:color w:val="000000" w:themeColor="text1"/>
          <w:sz w:val="22"/>
          <w:szCs w:val="22"/>
        </w:rPr>
        <w:t>didPressBackButton{</w:t>
      </w:r>
      <w:proofErr w:type="gramEnd"/>
    </w:p>
    <w:p w14:paraId="7EF04298"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dismissCardCaptureInterface];</w:t>
      </w:r>
    </w:p>
    <w:p w14:paraId="6237AEFD" w14:textId="77777777" w:rsidR="00436D4A" w:rsidRPr="00EA2714" w:rsidRDefault="00436D4A" w:rsidP="00436D4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B188FD9" w14:textId="77777777" w:rsidR="00436D4A" w:rsidRPr="00EA2714" w:rsidRDefault="00436D4A" w:rsidP="00C0321F">
      <w:pPr>
        <w:widowControl w:val="0"/>
        <w:tabs>
          <w:tab w:val="left" w:pos="529"/>
        </w:tabs>
        <w:autoSpaceDE w:val="0"/>
        <w:autoSpaceDN w:val="0"/>
        <w:adjustRightInd w:val="0"/>
        <w:rPr>
          <w:color w:val="000000" w:themeColor="text1"/>
          <w:sz w:val="22"/>
          <w:szCs w:val="22"/>
        </w:rPr>
      </w:pPr>
    </w:p>
    <w:p w14:paraId="4B68102F" w14:textId="40D30A5E" w:rsidR="000D1566" w:rsidRPr="00EA2714" w:rsidRDefault="000D1566" w:rsidP="00523D71">
      <w:pPr>
        <w:rPr>
          <w:color w:val="000000" w:themeColor="text1"/>
        </w:rPr>
      </w:pPr>
      <w:r w:rsidRPr="00EA2714">
        <w:rPr>
          <w:color w:val="000000" w:themeColor="text1"/>
        </w:rPr>
        <w:t>Call to obtain the back button image displayed in the card capture interface</w:t>
      </w:r>
    </w:p>
    <w:p w14:paraId="7289C69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*)imageForBackButton</w:t>
      </w:r>
      <w:proofErr w:type="gramEnd"/>
      <w:r w:rsidRPr="00EA2714">
        <w:rPr>
          <w:color w:val="000000" w:themeColor="text1"/>
          <w:sz w:val="22"/>
          <w:szCs w:val="22"/>
        </w:rPr>
        <w:t>{</w:t>
      </w:r>
    </w:p>
    <w:p w14:paraId="2A94B905" w14:textId="6EA854C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w:t>
      </w:r>
      <w:r w:rsidR="008D0524" w:rsidRPr="00EA2714">
        <w:rPr>
          <w:color w:val="000000" w:themeColor="text1"/>
          <w:sz w:val="22"/>
          <w:szCs w:val="22"/>
        </w:rPr>
        <w:t>BackButton</w:t>
      </w:r>
      <w:r w:rsidRPr="00EA2714">
        <w:rPr>
          <w:color w:val="000000" w:themeColor="text1"/>
          <w:sz w:val="22"/>
          <w:szCs w:val="22"/>
        </w:rPr>
        <w:t>.png"];</w:t>
      </w:r>
    </w:p>
    <w:p w14:paraId="268ABBC6" w14:textId="4AC98F7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8D0524" w:rsidRPr="00EA2714">
        <w:rPr>
          <w:color w:val="000000" w:themeColor="text1"/>
          <w:sz w:val="22"/>
          <w:szCs w:val="22"/>
        </w:rPr>
        <w:t xml:space="preserve">return </w:t>
      </w:r>
      <w:r w:rsidRPr="00EA2714">
        <w:rPr>
          <w:color w:val="000000" w:themeColor="text1"/>
          <w:sz w:val="22"/>
          <w:szCs w:val="22"/>
        </w:rPr>
        <w:t>image;</w:t>
      </w:r>
    </w:p>
    <w:p w14:paraId="335275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D6A9A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54EAFC9" w14:textId="7B418147" w:rsidR="000D1566" w:rsidRPr="00EA2714" w:rsidRDefault="000D1566" w:rsidP="00523D71">
      <w:pPr>
        <w:rPr>
          <w:color w:val="000000" w:themeColor="text1"/>
        </w:rPr>
      </w:pPr>
      <w:r w:rsidRPr="00EA2714">
        <w:rPr>
          <w:color w:val="000000" w:themeColor="text1"/>
        </w:rPr>
        <w:t>Call to obtain the back button position in the screen.</w:t>
      </w:r>
    </w:p>
    <w:p w14:paraId="7DAF91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frameForBackButton{</w:t>
      </w:r>
      <w:proofErr w:type="gramEnd"/>
    </w:p>
    <w:p w14:paraId="53789C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5526CA3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C276F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328D212" w14:textId="4F224193" w:rsidR="000D1566" w:rsidRPr="00EA2714" w:rsidRDefault="000D1566" w:rsidP="00523D71">
      <w:pPr>
        <w:rPr>
          <w:color w:val="000000" w:themeColor="text1"/>
        </w:rPr>
      </w:pPr>
      <w:r w:rsidRPr="00EA2714">
        <w:rPr>
          <w:color w:val="000000" w:themeColor="text1"/>
        </w:rPr>
        <w:t>Call to show or not show the back button in the card capture interface</w:t>
      </w:r>
    </w:p>
    <w:p w14:paraId="1FF12A7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showBackButton{</w:t>
      </w:r>
      <w:proofErr w:type="gramEnd"/>
    </w:p>
    <w:p w14:paraId="01F6973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6C148C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ABA4F68" w14:textId="77777777" w:rsidR="00623659" w:rsidRPr="00EA2714" w:rsidRDefault="00623659" w:rsidP="00C0321F">
      <w:pPr>
        <w:widowControl w:val="0"/>
        <w:tabs>
          <w:tab w:val="left" w:pos="529"/>
        </w:tabs>
        <w:autoSpaceDE w:val="0"/>
        <w:autoSpaceDN w:val="0"/>
        <w:adjustRightInd w:val="0"/>
        <w:rPr>
          <w:color w:val="000000" w:themeColor="text1"/>
          <w:sz w:val="22"/>
          <w:szCs w:val="22"/>
        </w:rPr>
      </w:pPr>
    </w:p>
    <w:p w14:paraId="7BE551AF" w14:textId="77777777" w:rsidR="000D1566" w:rsidRPr="00EA2714" w:rsidRDefault="000D1566" w:rsidP="00523D71">
      <w:pPr>
        <w:rPr>
          <w:color w:val="000000" w:themeColor="text1"/>
        </w:rPr>
      </w:pPr>
      <w:r w:rsidRPr="00EA2714">
        <w:rPr>
          <w:color w:val="000000" w:themeColor="text1"/>
        </w:rPr>
        <w:t>These methods control the attributes of the status bar when this view controller is shown.</w:t>
      </w:r>
    </w:p>
    <w:p w14:paraId="6AD52E28" w14:textId="030C75C2"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cameraPrefersStatusBarHidden{</w:t>
      </w:r>
      <w:proofErr w:type="gramEnd"/>
    </w:p>
    <w:p w14:paraId="0F58B70F" w14:textId="77777777" w:rsidR="00623659" w:rsidRPr="00EA2714" w:rsidRDefault="00623659" w:rsidP="006236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8853F2B" w14:textId="3EB9D2D6" w:rsidR="00623659" w:rsidRPr="00EA2714" w:rsidRDefault="00623659"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80D13A7"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65646DDB" w14:textId="0F1281D0" w:rsidR="000D1566" w:rsidRPr="00EA2714" w:rsidRDefault="000D1566" w:rsidP="00523D71">
      <w:pPr>
        <w:rPr>
          <w:color w:val="000000" w:themeColor="text1"/>
        </w:rPr>
      </w:pPr>
      <w:r w:rsidRPr="00EA2714">
        <w:rPr>
          <w:color w:val="000000" w:themeColor="text1"/>
        </w:rPr>
        <w:t>Call to show or not show the flashlight button in the card capture interface</w:t>
      </w:r>
    </w:p>
    <w:p w14:paraId="71659A8E" w14:textId="378B5BA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showFlashlightButton{</w:t>
      </w:r>
      <w:proofErr w:type="gramEnd"/>
    </w:p>
    <w:p w14:paraId="61E725B5"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7B9E6EC9"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B562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68D3572" w14:textId="38F3F34A" w:rsidR="000D1566" w:rsidRPr="00EA2714" w:rsidRDefault="000D1566" w:rsidP="00523D71">
      <w:pPr>
        <w:rPr>
          <w:color w:val="000000" w:themeColor="text1"/>
        </w:rPr>
      </w:pPr>
      <w:r w:rsidRPr="00EA2714">
        <w:rPr>
          <w:color w:val="000000" w:themeColor="text1"/>
        </w:rPr>
        <w:t>Call to obtain the flashlight button position in the screen.</w:t>
      </w:r>
    </w:p>
    <w:p w14:paraId="296BBE2C" w14:textId="11A83B3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frameForFlashlightButton{</w:t>
      </w:r>
      <w:proofErr w:type="gramEnd"/>
    </w:p>
    <w:p w14:paraId="25BC2DDC"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CGRectZero;</w:t>
      </w:r>
    </w:p>
    <w:p w14:paraId="03E30153"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DC56B9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p>
    <w:p w14:paraId="2CDE1950" w14:textId="086637B4"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flashlight button image displayed in the card capture interface</w:t>
      </w:r>
      <w:r w:rsidR="00D434F9">
        <w:rPr>
          <w:color w:val="000000" w:themeColor="text1"/>
        </w:rPr>
        <w:t xml:space="preserve"> when camera flash is turned on.</w:t>
      </w:r>
    </w:p>
    <w:p w14:paraId="025D19DD" w14:textId="010F79D4"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*)imageForFlashlightButton</w:t>
      </w:r>
      <w:proofErr w:type="gramEnd"/>
      <w:r w:rsidRPr="00EA2714">
        <w:rPr>
          <w:color w:val="000000" w:themeColor="text1"/>
          <w:sz w:val="22"/>
          <w:szCs w:val="22"/>
        </w:rPr>
        <w:t>{</w:t>
      </w:r>
    </w:p>
    <w:p w14:paraId="48B5E018" w14:textId="5A57786A"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"FlashlightButton.png"];</w:t>
      </w:r>
    </w:p>
    <w:p w14:paraId="0462C407" w14:textId="77777777" w:rsidR="00B5255E" w:rsidRPr="00EA2714"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49BD6875" w14:textId="51840609" w:rsidR="00B5255E" w:rsidRDefault="00B5255E" w:rsidP="00B525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E87710" w14:textId="012C7AF5" w:rsidR="00D434F9" w:rsidRDefault="00D434F9" w:rsidP="00B5255E">
      <w:pPr>
        <w:widowControl w:val="0"/>
        <w:tabs>
          <w:tab w:val="left" w:pos="529"/>
        </w:tabs>
        <w:autoSpaceDE w:val="0"/>
        <w:autoSpaceDN w:val="0"/>
        <w:adjustRightInd w:val="0"/>
        <w:rPr>
          <w:color w:val="000000" w:themeColor="text1"/>
          <w:sz w:val="22"/>
          <w:szCs w:val="22"/>
        </w:rPr>
      </w:pPr>
    </w:p>
    <w:p w14:paraId="1700CC90" w14:textId="3CB10FBA" w:rsidR="00D434F9" w:rsidRPr="00EA2714" w:rsidRDefault="00D434F9" w:rsidP="00D434F9">
      <w:pPr>
        <w:rPr>
          <w:color w:val="000000" w:themeColor="text1"/>
        </w:rPr>
      </w:pPr>
      <w:r w:rsidRPr="00EA2714">
        <w:rPr>
          <w:color w:val="000000" w:themeColor="text1"/>
        </w:rPr>
        <w:t>Call to obtain the flashlight button image displayed in the card capture interface</w:t>
      </w:r>
      <w:r>
        <w:rPr>
          <w:color w:val="000000" w:themeColor="text1"/>
        </w:rPr>
        <w:t xml:space="preserve"> when camera flash is turned off.</w:t>
      </w:r>
    </w:p>
    <w:p w14:paraId="14B4652D" w14:textId="35D0A1BB"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*)imageForFlashlight</w:t>
      </w:r>
      <w:r>
        <w:rPr>
          <w:color w:val="000000" w:themeColor="text1"/>
          <w:sz w:val="22"/>
          <w:szCs w:val="22"/>
        </w:rPr>
        <w:t>Off</w:t>
      </w:r>
      <w:r w:rsidRPr="00EA2714">
        <w:rPr>
          <w:color w:val="000000" w:themeColor="text1"/>
          <w:sz w:val="22"/>
          <w:szCs w:val="22"/>
        </w:rPr>
        <w:t>Button</w:t>
      </w:r>
      <w:proofErr w:type="gramEnd"/>
      <w:r w:rsidRPr="00EA2714">
        <w:rPr>
          <w:color w:val="000000" w:themeColor="text1"/>
          <w:sz w:val="22"/>
          <w:szCs w:val="22"/>
        </w:rPr>
        <w:t>{</w:t>
      </w:r>
    </w:p>
    <w:p w14:paraId="679A3BA9" w14:textId="1A78E50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"Flashlight</w:t>
      </w:r>
      <w:r>
        <w:rPr>
          <w:color w:val="000000" w:themeColor="text1"/>
          <w:sz w:val="22"/>
          <w:szCs w:val="22"/>
        </w:rPr>
        <w:t>Off</w:t>
      </w:r>
      <w:r w:rsidRPr="00EA2714">
        <w:rPr>
          <w:color w:val="000000" w:themeColor="text1"/>
          <w:sz w:val="22"/>
          <w:szCs w:val="22"/>
        </w:rPr>
        <w:t>Button.png"];</w:t>
      </w:r>
    </w:p>
    <w:p w14:paraId="22EFAF74"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w:t>
      </w:r>
    </w:p>
    <w:p w14:paraId="602ACA42" w14:textId="77777777" w:rsidR="00D434F9" w:rsidRPr="00EA2714" w:rsidRDefault="00D434F9" w:rsidP="00D434F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275A9D3" w14:textId="77777777" w:rsidR="00D434F9" w:rsidRPr="00EA2714" w:rsidRDefault="00D434F9" w:rsidP="00B5255E">
      <w:pPr>
        <w:widowControl w:val="0"/>
        <w:tabs>
          <w:tab w:val="left" w:pos="529"/>
        </w:tabs>
        <w:autoSpaceDE w:val="0"/>
        <w:autoSpaceDN w:val="0"/>
        <w:adjustRightInd w:val="0"/>
        <w:rPr>
          <w:color w:val="000000" w:themeColor="text1"/>
          <w:sz w:val="22"/>
          <w:szCs w:val="22"/>
        </w:rPr>
      </w:pPr>
    </w:p>
    <w:p w14:paraId="7DE3DB94" w14:textId="77777777" w:rsidR="00B5255E" w:rsidRPr="00EA2714" w:rsidRDefault="00B5255E" w:rsidP="00C0321F">
      <w:pPr>
        <w:widowControl w:val="0"/>
        <w:tabs>
          <w:tab w:val="left" w:pos="529"/>
        </w:tabs>
        <w:autoSpaceDE w:val="0"/>
        <w:autoSpaceDN w:val="0"/>
        <w:adjustRightInd w:val="0"/>
        <w:rPr>
          <w:color w:val="000000" w:themeColor="text1"/>
          <w:sz w:val="22"/>
          <w:szCs w:val="22"/>
        </w:rPr>
      </w:pPr>
    </w:p>
    <w:p w14:paraId="389EF577" w14:textId="13E0D7BC"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displayed in the card capture interface</w:t>
      </w:r>
    </w:p>
    <w:p w14:paraId="63C074E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(UIImage</w:t>
      </w:r>
      <w:proofErr w:type="gramStart"/>
      <w:r w:rsidRPr="00EA2714">
        <w:rPr>
          <w:color w:val="000000" w:themeColor="text1"/>
          <w:sz w:val="22"/>
          <w:szCs w:val="22"/>
        </w:rPr>
        <w:t>*)imageForHelpImageView</w:t>
      </w:r>
      <w:proofErr w:type="gramEnd"/>
      <w:r w:rsidRPr="00EA2714">
        <w:rPr>
          <w:color w:val="000000" w:themeColor="text1"/>
          <w:sz w:val="22"/>
          <w:szCs w:val="22"/>
        </w:rPr>
        <w:t>{</w:t>
      </w:r>
    </w:p>
    <w:p w14:paraId="695201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0A0544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[image imageByApplyingAlpha:0.7];</w:t>
      </w:r>
    </w:p>
    <w:p w14:paraId="071022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0FB08F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4DC3E67" w14:textId="1C010A2D"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help image position in the screen.</w:t>
      </w:r>
    </w:p>
    <w:p w14:paraId="09929FB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frameForHelpImageView{</w:t>
      </w:r>
      <w:proofErr w:type="gramEnd"/>
    </w:p>
    <w:p w14:paraId="59057E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"PDF417"];</w:t>
      </w:r>
    </w:p>
    <w:p w14:paraId="42E32F5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image.size.height/3 , image.size.width, image.size.height);</w:t>
      </w:r>
    </w:p>
    <w:p w14:paraId="209B6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0592D3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CD00E1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94A78AA" w14:textId="380948A2"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watermark Message displayed in the card capture interface</w:t>
      </w:r>
    </w:p>
    <w:p w14:paraId="04BA15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*)stringForWatermarkLabel{</w:t>
      </w:r>
    </w:p>
    <w:p w14:paraId="71E0340B" w14:textId="4DE93F66"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@"Powered by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w:t>
      </w:r>
    </w:p>
    <w:p w14:paraId="41398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563E467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E215F9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8E7F456" w14:textId="6DFFDC6B" w:rsidR="000D1566" w:rsidRPr="00EA2714" w:rsidRDefault="000D1566" w:rsidP="00523D71">
      <w:pPr>
        <w:rPr>
          <w:color w:val="000000" w:themeColor="text1"/>
        </w:rPr>
      </w:pPr>
      <w:r w:rsidRPr="00EA2714">
        <w:rPr>
          <w:color w:val="000000" w:themeColor="text1"/>
        </w:rPr>
        <w:t>Call to obtain the watermark label position in the screen.</w:t>
      </w:r>
    </w:p>
    <w:p w14:paraId="515C7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frameForWatermarkImageView{</w:t>
      </w:r>
      <w:proofErr w:type="gramEnd"/>
    </w:p>
    <w:p w14:paraId="62E5948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*image = [UIImage </w:t>
      </w:r>
      <w:proofErr w:type="gramStart"/>
      <w:r w:rsidRPr="00EA2714">
        <w:rPr>
          <w:color w:val="000000" w:themeColor="text1"/>
          <w:sz w:val="22"/>
          <w:szCs w:val="22"/>
        </w:rPr>
        <w:t>imageNamed:@</w:t>
      </w:r>
      <w:proofErr w:type="gramEnd"/>
      <w:r w:rsidRPr="00EA2714">
        <w:rPr>
          <w:color w:val="000000" w:themeColor="text1"/>
          <w:sz w:val="22"/>
          <w:szCs w:val="22"/>
        </w:rPr>
        <w:t>"Logo.png"];</w:t>
      </w:r>
    </w:p>
    <w:p w14:paraId="1C7F8C2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CGRect frame = </w:t>
      </w:r>
      <w:proofErr w:type="gramStart"/>
      <w:r w:rsidRPr="00EA2714">
        <w:rPr>
          <w:color w:val="000000" w:themeColor="text1"/>
          <w:sz w:val="22"/>
          <w:szCs w:val="22"/>
        </w:rPr>
        <w:t>CGRectMake(</w:t>
      </w:r>
      <w:proofErr w:type="gramEnd"/>
      <w:r w:rsidRPr="00EA2714">
        <w:rPr>
          <w:color w:val="000000" w:themeColor="text1"/>
          <w:sz w:val="22"/>
          <w:szCs w:val="22"/>
        </w:rPr>
        <w:t>self.view.frame.size.width/2 - image.size.width/2, self.view.frame.size.height/2 - image.size.height/2 + 20 , image.size.width, image.size.height);</w:t>
      </w:r>
    </w:p>
    <w:p w14:paraId="6430AC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A4B20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frame;</w:t>
      </w:r>
    </w:p>
    <w:p w14:paraId="6F22386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ED9D3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4FF1932" w14:textId="76EFB504"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049EA8E0" w14:textId="72078BE0"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(UIDeviceOrientation)</w:t>
      </w:r>
      <w:proofErr w:type="gramStart"/>
      <w:r w:rsidRPr="00EA2714">
        <w:rPr>
          <w:color w:val="000000" w:themeColor="text1"/>
          <w:sz w:val="22"/>
          <w:szCs w:val="22"/>
        </w:rPr>
        <w:t>orientationForBarcodeErrorMessage{</w:t>
      </w:r>
      <w:proofErr w:type="gramEnd"/>
    </w:p>
    <w:p w14:paraId="075CA0F9" w14:textId="3E6A82C3" w:rsidR="00EA6B2F" w:rsidRPr="00EA2714" w:rsidRDefault="00EA6B2F" w:rsidP="00EA6B2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UIDeviceOrientationPortrait;</w:t>
      </w:r>
    </w:p>
    <w:p w14:paraId="25961594"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58BB39" w14:textId="268E081D" w:rsidR="00EA6B2F" w:rsidRPr="00EA2714" w:rsidRDefault="00EA6B2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E259883"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43A850E3" w14:textId="56D973E2" w:rsidR="000D1566" w:rsidRPr="00EA2714" w:rsidRDefault="000D1566" w:rsidP="00523D71">
      <w:pPr>
        <w:rPr>
          <w:color w:val="000000" w:themeColor="text1"/>
        </w:rPr>
      </w:pPr>
      <w:r w:rsidRPr="00EA2714">
        <w:rPr>
          <w:color w:val="000000" w:themeColor="text1"/>
        </w:rPr>
        <w:t>Call to obtain the barcode error message displayed in the barcode capture interface</w:t>
      </w:r>
    </w:p>
    <w:p w14:paraId="558E161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*)stringForBarcodeErrorMessage</w:t>
      </w:r>
      <w:proofErr w:type="gramEnd"/>
      <w:r w:rsidRPr="00EA2714">
        <w:rPr>
          <w:color w:val="000000" w:themeColor="text1"/>
          <w:sz w:val="22"/>
          <w:szCs w:val="22"/>
        </w:rPr>
        <w:t>{</w:t>
      </w:r>
    </w:p>
    <w:p w14:paraId="46F318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@"Unable to scan the barcode?";</w:t>
      </w:r>
    </w:p>
    <w:p w14:paraId="76ED6E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0DB7F9C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1727456A" w14:textId="77777777" w:rsidR="00EA6B2F" w:rsidRPr="00EA2714" w:rsidRDefault="00EA6B2F" w:rsidP="00C0321F">
      <w:pPr>
        <w:widowControl w:val="0"/>
        <w:tabs>
          <w:tab w:val="left" w:pos="529"/>
        </w:tabs>
        <w:autoSpaceDE w:val="0"/>
        <w:autoSpaceDN w:val="0"/>
        <w:adjustRightInd w:val="0"/>
        <w:rPr>
          <w:color w:val="000000" w:themeColor="text1"/>
          <w:sz w:val="22"/>
          <w:szCs w:val="22"/>
        </w:rPr>
      </w:pPr>
    </w:p>
    <w:p w14:paraId="55C8EAA9" w14:textId="0D32BD22" w:rsidR="000D1566" w:rsidRPr="00EA2714" w:rsidRDefault="000D1566" w:rsidP="00523D71">
      <w:pPr>
        <w:rPr>
          <w:color w:val="000000" w:themeColor="text1"/>
        </w:rPr>
      </w:pPr>
      <w:r w:rsidRPr="00EA2714">
        <w:rPr>
          <w:color w:val="000000" w:themeColor="text1"/>
        </w:rPr>
        <w:t>Call to obtain the barcode title error displayed in the barcode capture interface</w:t>
      </w:r>
    </w:p>
    <w:p w14:paraId="65F65B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*)stringForBarcodeTitleError</w:t>
      </w:r>
      <w:proofErr w:type="gramEnd"/>
      <w:r w:rsidRPr="00EA2714">
        <w:rPr>
          <w:color w:val="000000" w:themeColor="text1"/>
          <w:sz w:val="22"/>
          <w:szCs w:val="22"/>
        </w:rPr>
        <w:t>{</w:t>
      </w:r>
    </w:p>
    <w:p w14:paraId="3724022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@"Title Sample";</w:t>
      </w:r>
    </w:p>
    <w:p w14:paraId="7B734D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1168CF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CEA3D4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DAD83CF" w14:textId="01585E70" w:rsidR="000D1566" w:rsidRPr="00EA2714" w:rsidRDefault="000D1566" w:rsidP="00523D71">
      <w:pPr>
        <w:rPr>
          <w:color w:val="000000" w:themeColor="text1"/>
        </w:rPr>
      </w:pPr>
      <w:r w:rsidRPr="00EA2714">
        <w:rPr>
          <w:color w:val="000000" w:themeColor="text1"/>
        </w:rPr>
        <w:t>Call</w:t>
      </w:r>
      <w:r w:rsidR="00523D71" w:rsidRPr="00EA2714">
        <w:rPr>
          <w:color w:val="000000" w:themeColor="text1"/>
        </w:rPr>
        <w:t xml:space="preserve"> </w:t>
      </w:r>
      <w:r w:rsidRPr="00EA2714">
        <w:rPr>
          <w:color w:val="000000" w:themeColor="text1"/>
        </w:rPr>
        <w:t>to obtain the time elapse to appear in the barcode capture interface</w:t>
      </w:r>
    </w:p>
    <w:p w14:paraId="413D748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(int)</w:t>
      </w:r>
      <w:proofErr w:type="gramStart"/>
      <w:r w:rsidRPr="00EA2714">
        <w:rPr>
          <w:color w:val="000000" w:themeColor="text1"/>
          <w:sz w:val="22"/>
          <w:szCs w:val="22"/>
        </w:rPr>
        <w:t>timeForBarcodeErrorMessage{</w:t>
      </w:r>
      <w:proofErr w:type="gramEnd"/>
    </w:p>
    <w:p w14:paraId="6DAB5D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10;</w:t>
      </w:r>
    </w:p>
    <w:p w14:paraId="622302F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4354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CC8DF7D" w14:textId="16D52A53" w:rsidR="000D1566" w:rsidRPr="00EA2714" w:rsidRDefault="000D1566" w:rsidP="00523D71">
      <w:pPr>
        <w:rPr>
          <w:color w:val="000000" w:themeColor="text1"/>
        </w:rPr>
      </w:pPr>
      <w:r w:rsidRPr="00EA2714">
        <w:rPr>
          <w:color w:val="000000" w:themeColor="text1"/>
        </w:rPr>
        <w:t>Call to set if the error message is hidden or not.</w:t>
      </w:r>
    </w:p>
    <w:p w14:paraId="3B4015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(BOOL)</w:t>
      </w:r>
      <w:proofErr w:type="gramStart"/>
      <w:r w:rsidRPr="00EA2714">
        <w:rPr>
          <w:color w:val="000000" w:themeColor="text1"/>
          <w:sz w:val="22"/>
          <w:szCs w:val="22"/>
        </w:rPr>
        <w:t>isHiddenBarcodeErrorMessage{</w:t>
      </w:r>
      <w:proofErr w:type="gramEnd"/>
    </w:p>
    <w:p w14:paraId="247BDB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YES;</w:t>
      </w:r>
    </w:p>
    <w:p w14:paraId="3E96ACB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61DD2BEF" w14:textId="77777777" w:rsidR="003578EF" w:rsidRPr="00EA2714" w:rsidRDefault="003578EF" w:rsidP="00C0321F">
      <w:pPr>
        <w:widowControl w:val="0"/>
        <w:tabs>
          <w:tab w:val="left" w:pos="529"/>
        </w:tabs>
        <w:autoSpaceDE w:val="0"/>
        <w:autoSpaceDN w:val="0"/>
        <w:adjustRightInd w:val="0"/>
        <w:rPr>
          <w:color w:val="000000" w:themeColor="text1"/>
          <w:sz w:val="22"/>
          <w:szCs w:val="22"/>
        </w:rPr>
      </w:pPr>
    </w:p>
    <w:p w14:paraId="5BDE8933" w14:textId="6177EF78"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6F8C9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w:t>
      </w:r>
      <w:proofErr w:type="gramStart"/>
      <w:r w:rsidRPr="00EA2714">
        <w:rPr>
          <w:color w:val="000000" w:themeColor="text1"/>
          <w:sz w:val="22"/>
          <w:szCs w:val="22"/>
        </w:rPr>
        <w:t>*)stringForBarcodeFirstButton</w:t>
      </w:r>
      <w:proofErr w:type="gramEnd"/>
      <w:r w:rsidRPr="00EA2714">
        <w:rPr>
          <w:color w:val="000000" w:themeColor="text1"/>
          <w:sz w:val="22"/>
          <w:szCs w:val="22"/>
        </w:rPr>
        <w:t>{</w:t>
      </w:r>
    </w:p>
    <w:p w14:paraId="6172530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@"Yes";</w:t>
      </w:r>
    </w:p>
    <w:p w14:paraId="79E908C3"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return string;</w:t>
      </w:r>
    </w:p>
    <w:p w14:paraId="7C022862"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D42811"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
    <w:p w14:paraId="22AEA156" w14:textId="192E0CEE" w:rsidR="000D1566" w:rsidRPr="00EA2714" w:rsidRDefault="00523D71" w:rsidP="00523D71">
      <w:pPr>
        <w:rPr>
          <w:color w:val="000000" w:themeColor="text1"/>
        </w:rPr>
      </w:pPr>
      <w:r w:rsidRPr="00EA2714">
        <w:rPr>
          <w:color w:val="000000" w:themeColor="text1"/>
        </w:rPr>
        <w:t>Call</w:t>
      </w:r>
      <w:r w:rsidR="000D1566" w:rsidRPr="00EA2714">
        <w:rPr>
          <w:color w:val="000000" w:themeColor="text1"/>
        </w:rPr>
        <w:t xml:space="preserve"> to obtain the barcode button text for the second button displayed in the barcode alert.</w:t>
      </w:r>
    </w:p>
    <w:p w14:paraId="5B1206BD"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proofErr w:type="gramStart"/>
      <w:r w:rsidRPr="00EA2714">
        <w:rPr>
          <w:color w:val="000000" w:themeColor="text1"/>
          <w:sz w:val="22"/>
          <w:szCs w:val="22"/>
        </w:rPr>
        <w:t>-(</w:t>
      </w:r>
      <w:proofErr w:type="gramEnd"/>
      <w:r w:rsidRPr="00EA2714">
        <w:rPr>
          <w:color w:val="000000" w:themeColor="text1"/>
          <w:sz w:val="22"/>
          <w:szCs w:val="22"/>
        </w:rPr>
        <w:t>NSString *)stringForBarcodeSecondButton{</w:t>
      </w:r>
    </w:p>
    <w:p w14:paraId="5D997685" w14:textId="77777777" w:rsidR="003578EF" w:rsidRPr="00EA2714" w:rsidRDefault="003578EF" w:rsidP="003578E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*string = @"Try Again";</w:t>
      </w:r>
    </w:p>
    <w:p w14:paraId="6364C1CD"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rPr>
        <w:t xml:space="preserve">    </w:t>
      </w:r>
      <w:r w:rsidRPr="00EA2714">
        <w:rPr>
          <w:color w:val="000000" w:themeColor="text1"/>
          <w:sz w:val="22"/>
          <w:szCs w:val="22"/>
          <w:lang w:val="es-ES"/>
        </w:rPr>
        <w:t>return string;</w:t>
      </w:r>
    </w:p>
    <w:p w14:paraId="2B6BCE7C" w14:textId="77777777" w:rsidR="003578EF" w:rsidRPr="00EA2714" w:rsidRDefault="003578EF" w:rsidP="003578EF">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097B39A1" w14:textId="554F689C" w:rsidR="00C0321F" w:rsidRPr="00EA2714" w:rsidRDefault="00C0321F" w:rsidP="00F6565A">
      <w:pPr>
        <w:pStyle w:val="Heading1"/>
        <w:numPr>
          <w:ilvl w:val="0"/>
          <w:numId w:val="8"/>
        </w:numPr>
        <w:spacing w:before="480"/>
        <w:rPr>
          <w:rFonts w:ascii="Times New Roman" w:hAnsi="Times New Roman" w:cs="Times New Roman"/>
          <w:color w:val="000000" w:themeColor="text1"/>
        </w:rPr>
      </w:pPr>
      <w:bookmarkStart w:id="15" w:name="_Toc453588783"/>
      <w:r w:rsidRPr="00EA2714">
        <w:rPr>
          <w:rFonts w:ascii="Times New Roman" w:hAnsi="Times New Roman" w:cs="Times New Roman"/>
          <w:color w:val="000000" w:themeColor="text1"/>
        </w:rPr>
        <w:t>Processing a card</w:t>
      </w:r>
      <w:bookmarkEnd w:id="15"/>
    </w:p>
    <w:p w14:paraId="5B34ED8F" w14:textId="77777777" w:rsidR="00997665" w:rsidRPr="00EA2714" w:rsidRDefault="00997665" w:rsidP="00386B71">
      <w:pPr>
        <w:rPr>
          <w:color w:val="000000" w:themeColor="text1"/>
        </w:rPr>
      </w:pPr>
    </w:p>
    <w:p w14:paraId="13A98947" w14:textId="77777777" w:rsidR="00997665" w:rsidRPr="00EA2714" w:rsidRDefault="00997665" w:rsidP="00997665">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SDK Configuration for card capture interface.</w:t>
      </w:r>
    </w:p>
    <w:p w14:paraId="188A7B51" w14:textId="77777777" w:rsidR="00997665" w:rsidRPr="00EA2714" w:rsidRDefault="00997665" w:rsidP="00386B71">
      <w:pPr>
        <w:rPr>
          <w:color w:val="000000" w:themeColor="text1"/>
        </w:rPr>
      </w:pPr>
    </w:p>
    <w:p w14:paraId="575E825F" w14:textId="77777777"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In the header file where you'll be doing the parsing, add the following import.</w:t>
      </w:r>
    </w:p>
    <w:p w14:paraId="5FBC48C8"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5410B6E" w14:textId="01723B5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#import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MobileSDKController.h&gt;</w:t>
      </w:r>
    </w:p>
    <w:p w14:paraId="3B604E95" w14:textId="165C4105" w:rsidR="00C0321F" w:rsidRPr="00EA2714" w:rsidRDefault="00C0321F" w:rsidP="00386B71">
      <w:pPr>
        <w:pStyle w:val="Heading2"/>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 xml:space="preserve">In the same header file, implement the </w:t>
      </w:r>
      <w:r w:rsidR="007B2C6F"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Pr="00EA2714">
        <w:rPr>
          <w:rFonts w:ascii="Times New Roman" w:hAnsi="Times New Roman" w:cs="Times New Roman"/>
          <w:color w:val="000000" w:themeColor="text1"/>
        </w:rPr>
        <w:t>MobileSDKControllerProcessingDelegate.</w:t>
      </w:r>
    </w:p>
    <w:p w14:paraId="78B378E0" w14:textId="77777777" w:rsidR="00C0321F" w:rsidRPr="00EA2714" w:rsidRDefault="00C0321F" w:rsidP="00C0321F">
      <w:pPr>
        <w:ind w:firstLine="720"/>
        <w:rPr>
          <w:color w:val="000000" w:themeColor="text1"/>
        </w:rPr>
      </w:pPr>
    </w:p>
    <w:p w14:paraId="183125E9" w14:textId="183981C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@interface ISGViewController () &lt;</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MobileSDKControllerCapturingDelegate,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MobileSDKControllerProcessingDelegate&gt;</w:t>
      </w:r>
    </w:p>
    <w:p w14:paraId="30880AED" w14:textId="1F5F1C58" w:rsidR="00C0321F" w:rsidRPr="00EA2714" w:rsidRDefault="00997665"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C</w:t>
      </w:r>
      <w:r w:rsidR="00C0321F" w:rsidRPr="00EA2714">
        <w:rPr>
          <w:rFonts w:ascii="Times New Roman" w:hAnsi="Times New Roman" w:cs="Times New Roman"/>
          <w:color w:val="000000" w:themeColor="text1"/>
        </w:rPr>
        <w:t>ard processing method.</w:t>
      </w:r>
    </w:p>
    <w:p w14:paraId="6E17F12C"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278C2557" w14:textId="7133A9B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CardTypeDriverLicenseCard, set the following values.</w:t>
      </w:r>
    </w:p>
    <w:p w14:paraId="46813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5B1E33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4667FD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1B42F9D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376FF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73F2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0DA9F8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22D91FB6" w14:textId="284819E8"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back side of the card image</w:t>
      </w:r>
    </w:p>
    <w:p w14:paraId="7EA2540B" w14:textId="77777777" w:rsidR="000D2059" w:rsidRPr="00EA2714" w:rsidRDefault="000D2059" w:rsidP="000D20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4CA680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2A93FE62" w14:textId="6601F0A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(Driver’s License card for this example)</w:t>
      </w:r>
    </w:p>
    <w:p w14:paraId="0A92C03C" w14:textId="5F183B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CardTypeDriversLicenseCard];</w:t>
      </w:r>
    </w:p>
    <w:p w14:paraId="3AE56DF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EB8E1C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65BAF7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options.autoDetectState</w:t>
      </w:r>
      <w:proofErr w:type="gramEnd"/>
      <w:r w:rsidRPr="00EA2714">
        <w:rPr>
          <w:color w:val="000000" w:themeColor="text1"/>
          <w:sz w:val="22"/>
          <w:szCs w:val="22"/>
        </w:rPr>
        <w:t xml:space="preserve"> = YES;</w:t>
      </w:r>
    </w:p>
    <w:p w14:paraId="50BB590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options.stateID</w:t>
      </w:r>
      <w:proofErr w:type="gramEnd"/>
      <w:r w:rsidRPr="00EA2714">
        <w:rPr>
          <w:color w:val="000000" w:themeColor="text1"/>
          <w:sz w:val="22"/>
          <w:szCs w:val="22"/>
        </w:rPr>
        <w:t xml:space="preserve"> = -1;</w:t>
      </w:r>
    </w:p>
    <w:p w14:paraId="3E53EE9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4F5BAE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5210F1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6F05598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3B48925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6A230F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p>
    <w:p w14:paraId="5E03C62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options.region</w:t>
      </w:r>
      <w:proofErr w:type="gramEnd"/>
      <w:r w:rsidRPr="00EA2714">
        <w:rPr>
          <w:color w:val="000000" w:themeColor="text1"/>
          <w:sz w:val="22"/>
          <w:szCs w:val="22"/>
        </w:rPr>
        <w:t xml:space="preserve"> = _regionID;</w:t>
      </w:r>
    </w:p>
    <w:p w14:paraId="51D5746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04DF49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519EC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4E8295A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02B31D94" w14:textId="1ECF2CE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w:t>
      </w:r>
      <w:r w:rsidR="004A1078" w:rsidRPr="00EA2714">
        <w:rPr>
          <w:color w:val="000000" w:themeColor="text1"/>
          <w:sz w:val="22"/>
          <w:szCs w:val="22"/>
        </w:rPr>
        <w:t>backSideImage</w:t>
      </w:r>
      <w:proofErr w:type="gramEnd"/>
    </w:p>
    <w:p w14:paraId="2C82734F" w14:textId="0CFA074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w:t>
      </w:r>
      <w:r w:rsidR="004A1078" w:rsidRPr="00EA2714">
        <w:rPr>
          <w:color w:val="000000" w:themeColor="text1"/>
          <w:sz w:val="22"/>
          <w:szCs w:val="22"/>
        </w:rPr>
        <w:t>_</w:t>
      </w:r>
      <w:proofErr w:type="gramEnd"/>
      <w:r w:rsidR="004A1078" w:rsidRPr="00EA2714">
        <w:rPr>
          <w:color w:val="000000" w:themeColor="text1"/>
          <w:sz w:val="22"/>
          <w:szCs w:val="22"/>
        </w:rPr>
        <w:t>barcodeString</w:t>
      </w:r>
    </w:p>
    <w:p w14:paraId="238E6E8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2A33E1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3581FA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06C2C56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791BA65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4C8E146"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1976FE8B"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050FD23F"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4B0173C2" w14:textId="77777777" w:rsidR="00C0321F" w:rsidRPr="00EA2714" w:rsidRDefault="00C0321F" w:rsidP="00C0321F">
      <w:pPr>
        <w:rPr>
          <w:color w:val="000000" w:themeColor="text1"/>
          <w:sz w:val="22"/>
          <w:szCs w:val="22"/>
        </w:rPr>
      </w:pPr>
      <w:r w:rsidRPr="00EA2714">
        <w:rPr>
          <w:b/>
          <w:color w:val="000000" w:themeColor="text1"/>
          <w:sz w:val="22"/>
          <w:szCs w:val="22"/>
        </w:rPr>
        <w:t>region</w:t>
      </w:r>
      <w:r w:rsidRPr="00EA2714">
        <w:rPr>
          <w:color w:val="000000" w:themeColor="text1"/>
          <w:sz w:val="22"/>
          <w:szCs w:val="22"/>
        </w:rPr>
        <w:t xml:space="preserve"> - Integer parameter for the Region ID.  Parameter value -</w:t>
      </w:r>
    </w:p>
    <w:p w14:paraId="11C2AE26" w14:textId="77777777" w:rsidR="00C0321F" w:rsidRPr="00EA2714" w:rsidRDefault="00C0321F" w:rsidP="00C0321F">
      <w:pPr>
        <w:rPr>
          <w:color w:val="000000" w:themeColor="text1"/>
          <w:sz w:val="22"/>
          <w:szCs w:val="22"/>
        </w:rPr>
      </w:pPr>
      <w:r w:rsidRPr="00EA2714">
        <w:rPr>
          <w:color w:val="000000" w:themeColor="text1"/>
          <w:sz w:val="22"/>
          <w:szCs w:val="22"/>
        </w:rPr>
        <w:t>United States – 0</w:t>
      </w:r>
    </w:p>
    <w:p w14:paraId="749FA505" w14:textId="77777777" w:rsidR="00C0321F" w:rsidRPr="00EA2714" w:rsidRDefault="00C0321F" w:rsidP="00C0321F">
      <w:pPr>
        <w:rPr>
          <w:color w:val="000000" w:themeColor="text1"/>
          <w:sz w:val="22"/>
          <w:szCs w:val="22"/>
        </w:rPr>
      </w:pPr>
      <w:r w:rsidRPr="00EA2714">
        <w:rPr>
          <w:color w:val="000000" w:themeColor="text1"/>
          <w:sz w:val="22"/>
          <w:szCs w:val="22"/>
        </w:rPr>
        <w:t xml:space="preserve">Australia – 4 </w:t>
      </w:r>
    </w:p>
    <w:p w14:paraId="2B8A9A04"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Asia – 5 </w:t>
      </w:r>
    </w:p>
    <w:p w14:paraId="7F436630"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Canada – 1 </w:t>
      </w:r>
    </w:p>
    <w:p w14:paraId="57B43E5D"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lastRenderedPageBreak/>
        <w:t xml:space="preserve">America – 2 </w:t>
      </w:r>
    </w:p>
    <w:p w14:paraId="38C96A99"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 xml:space="preserve">Europe – 3 </w:t>
      </w:r>
    </w:p>
    <w:p w14:paraId="220B503E" w14:textId="77777777" w:rsidR="00C0321F" w:rsidRPr="00EA2714" w:rsidRDefault="00C0321F" w:rsidP="00C0321F">
      <w:pPr>
        <w:rPr>
          <w:color w:val="000000" w:themeColor="text1"/>
          <w:sz w:val="22"/>
          <w:szCs w:val="22"/>
          <w:lang w:val="es-ES"/>
        </w:rPr>
      </w:pPr>
      <w:r w:rsidRPr="00EA2714">
        <w:rPr>
          <w:color w:val="000000" w:themeColor="text1"/>
          <w:sz w:val="22"/>
          <w:szCs w:val="22"/>
          <w:lang w:val="es-ES"/>
        </w:rPr>
        <w:t>Africa – 7</w:t>
      </w:r>
    </w:p>
    <w:p w14:paraId="27121A24" w14:textId="77777777" w:rsidR="00C0321F" w:rsidRPr="00EA2714" w:rsidRDefault="00C0321F" w:rsidP="00C0321F">
      <w:pPr>
        <w:rPr>
          <w:color w:val="000000" w:themeColor="text1"/>
          <w:sz w:val="22"/>
          <w:szCs w:val="22"/>
        </w:rPr>
      </w:pPr>
      <w:r w:rsidRPr="00EA2714">
        <w:rPr>
          <w:color w:val="000000" w:themeColor="text1"/>
          <w:sz w:val="22"/>
          <w:szCs w:val="22"/>
        </w:rPr>
        <w:t xml:space="preserve">General Documents – 6 </w:t>
      </w:r>
    </w:p>
    <w:p w14:paraId="7C8192B8" w14:textId="77777777" w:rsidR="00C0321F" w:rsidRPr="00EA2714" w:rsidRDefault="00C0321F" w:rsidP="00C0321F">
      <w:pPr>
        <w:rPr>
          <w:color w:val="000000" w:themeColor="text1"/>
          <w:sz w:val="22"/>
          <w:szCs w:val="22"/>
        </w:rPr>
      </w:pPr>
    </w:p>
    <w:p w14:paraId="11E68D2A" w14:textId="77777777" w:rsidR="00C0321F" w:rsidRPr="00EA2714" w:rsidRDefault="00C0321F" w:rsidP="00C0321F">
      <w:pPr>
        <w:rPr>
          <w:color w:val="000000" w:themeColor="text1"/>
          <w:sz w:val="22"/>
          <w:szCs w:val="22"/>
        </w:rPr>
      </w:pPr>
      <w:r w:rsidRPr="00EA2714">
        <w:rPr>
          <w:b/>
          <w:color w:val="000000" w:themeColor="text1"/>
          <w:sz w:val="22"/>
          <w:szCs w:val="22"/>
        </w:rPr>
        <w:t>autoDetectState</w:t>
      </w:r>
      <w:r w:rsidRPr="00EA2714">
        <w:rPr>
          <w:color w:val="000000" w:themeColor="text1"/>
          <w:sz w:val="22"/>
          <w:szCs w:val="22"/>
        </w:rPr>
        <w:t xml:space="preserve"> - Boolean value. True – SDK will auto detect the state of the ID. False – SDK wont auto detect the state of the ID and will use the value of ProcState integer.</w:t>
      </w:r>
    </w:p>
    <w:p w14:paraId="54C24286" w14:textId="77777777" w:rsidR="00C0321F" w:rsidRPr="00EA2714" w:rsidRDefault="00C0321F" w:rsidP="00C0321F">
      <w:pPr>
        <w:rPr>
          <w:color w:val="000000" w:themeColor="text1"/>
          <w:sz w:val="22"/>
          <w:szCs w:val="22"/>
        </w:rPr>
      </w:pPr>
    </w:p>
    <w:p w14:paraId="3B7EE659" w14:textId="77777777" w:rsidR="00C0321F" w:rsidRPr="00EA2714" w:rsidRDefault="00C0321F" w:rsidP="00C0321F">
      <w:pPr>
        <w:rPr>
          <w:color w:val="000000" w:themeColor="text1"/>
          <w:sz w:val="22"/>
          <w:szCs w:val="22"/>
        </w:rPr>
      </w:pPr>
      <w:r w:rsidRPr="00EA2714">
        <w:rPr>
          <w:b/>
          <w:color w:val="000000" w:themeColor="text1"/>
          <w:sz w:val="22"/>
          <w:szCs w:val="22"/>
        </w:rPr>
        <w:t xml:space="preserve">stateID </w:t>
      </w:r>
      <w:r w:rsidRPr="00EA2714">
        <w:rPr>
          <w:color w:val="000000" w:themeColor="text1"/>
          <w:sz w:val="22"/>
          <w:szCs w:val="22"/>
        </w:rPr>
        <w:t xml:space="preserve">- Integer value of the state to which ID belongs to. If AutoDetectState is true, SDK automatically detects the state of the ID and stateID value is ignored. If AutoDetectState is false, SDK uses stateID integer value for processing. For a complete list of the different countries supported by the SDK and their different State integer values, please see Appendix F of ScanW document - </w:t>
      </w:r>
      <w:hyperlink r:id="rId13" w:history="1">
        <w:r w:rsidRPr="00EA2714">
          <w:rPr>
            <w:rStyle w:val="Hyperlink"/>
            <w:color w:val="000000" w:themeColor="text1"/>
            <w:sz w:val="22"/>
            <w:szCs w:val="22"/>
          </w:rPr>
          <w:t>http://www.id-reader.com/ftp/applications/sdk/docs/ScanW.pdf</w:t>
        </w:r>
      </w:hyperlink>
      <w:r w:rsidRPr="00EA2714">
        <w:rPr>
          <w:color w:val="000000" w:themeColor="text1"/>
          <w:sz w:val="22"/>
          <w:szCs w:val="22"/>
        </w:rPr>
        <w:t xml:space="preserve"> </w:t>
      </w:r>
    </w:p>
    <w:p w14:paraId="0E57ABB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54644F78"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27499852" w14:textId="77777777" w:rsidR="00C0321F" w:rsidRPr="00EA2714" w:rsidRDefault="00C0321F" w:rsidP="00C0321F">
      <w:pPr>
        <w:rPr>
          <w:color w:val="000000" w:themeColor="text1"/>
          <w:sz w:val="22"/>
          <w:szCs w:val="22"/>
        </w:rPr>
      </w:pPr>
    </w:p>
    <w:p w14:paraId="4D654094"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406B4FD9" w14:textId="77777777" w:rsidR="00C0321F" w:rsidRPr="00EA2714" w:rsidRDefault="00C0321F" w:rsidP="00C0321F">
      <w:pPr>
        <w:rPr>
          <w:color w:val="000000" w:themeColor="text1"/>
          <w:sz w:val="22"/>
          <w:szCs w:val="22"/>
        </w:rPr>
      </w:pPr>
    </w:p>
    <w:p w14:paraId="6FE308C1"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73D3B48B" w14:textId="77777777" w:rsidR="00C0321F" w:rsidRPr="00EA2714" w:rsidRDefault="00C0321F" w:rsidP="00C0321F">
      <w:pPr>
        <w:rPr>
          <w:b/>
          <w:color w:val="000000" w:themeColor="text1"/>
          <w:sz w:val="22"/>
          <w:szCs w:val="22"/>
        </w:rPr>
      </w:pPr>
    </w:p>
    <w:p w14:paraId="1BC2300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B88BC8"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9D71CF8"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2C7F4178" w14:textId="3FA64637"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8FF57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66C26CF0"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4BDA32B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0CD8762B"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673A015F"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37538ABB" w14:textId="77777777" w:rsidR="00C0321F" w:rsidRPr="00EA2714" w:rsidRDefault="00C0321F" w:rsidP="00C0321F">
      <w:pPr>
        <w:rPr>
          <w:color w:val="000000" w:themeColor="text1"/>
          <w:sz w:val="22"/>
          <w:szCs w:val="22"/>
        </w:rPr>
      </w:pPr>
    </w:p>
    <w:p w14:paraId="1AFDED05"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A7A9E6D" w14:textId="77777777" w:rsidR="00C0321F" w:rsidRPr="00EA2714" w:rsidRDefault="00C0321F" w:rsidP="00C0321F">
      <w:pPr>
        <w:rPr>
          <w:color w:val="000000" w:themeColor="text1"/>
          <w:sz w:val="22"/>
          <w:szCs w:val="22"/>
        </w:rPr>
      </w:pPr>
    </w:p>
    <w:p w14:paraId="6D1C8B9E" w14:textId="77777777" w:rsidR="00C0321F" w:rsidRPr="00EA2714" w:rsidRDefault="00C0321F" w:rsidP="00C0321F">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7B252C4C" w14:textId="77777777" w:rsidR="00C0321F" w:rsidRPr="00EA2714" w:rsidRDefault="00C0321F" w:rsidP="00C0321F">
      <w:pPr>
        <w:rPr>
          <w:color w:val="000000" w:themeColor="text1"/>
          <w:sz w:val="22"/>
          <w:szCs w:val="22"/>
        </w:rPr>
      </w:pPr>
      <w:r w:rsidRPr="00EA2714">
        <w:rPr>
          <w:color w:val="000000" w:themeColor="text1"/>
          <w:sz w:val="22"/>
          <w:szCs w:val="22"/>
        </w:rPr>
        <w:t>MobileSDK – 101</w:t>
      </w:r>
    </w:p>
    <w:p w14:paraId="5C2162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7C17C2D"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24C5738F" w14:textId="68E093C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CardTypeMedicalInsuranceCard, just set the following values.</w:t>
      </w:r>
    </w:p>
    <w:p w14:paraId="45EF0B0B"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E87738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2D679C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7AFCAB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4A4B77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C2256B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5C6622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553A9EF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Obtain the back side of the image</w:t>
      </w:r>
    </w:p>
    <w:p w14:paraId="44F182E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*backSideImage </w:t>
      </w:r>
      <w:proofErr w:type="gramStart"/>
      <w:r w:rsidRPr="00EA2714">
        <w:rPr>
          <w:color w:val="000000" w:themeColor="text1"/>
          <w:sz w:val="22"/>
          <w:szCs w:val="22"/>
        </w:rPr>
        <w:t>=[</w:t>
      </w:r>
      <w:proofErr w:type="gramEnd"/>
      <w:r w:rsidRPr="00EA2714">
        <w:rPr>
          <w:color w:val="000000" w:themeColor="text1"/>
          <w:sz w:val="22"/>
          <w:szCs w:val="22"/>
        </w:rPr>
        <w:t>self backSideCardImage];</w:t>
      </w:r>
    </w:p>
    <w:p w14:paraId="0036FC6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87EEA1E" w14:textId="0A9142E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(Medical Insurance card for this example)</w:t>
      </w:r>
    </w:p>
    <w:p w14:paraId="17E858CB" w14:textId="399587C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CardTypeMedicalInsuranceCard];</w:t>
      </w:r>
    </w:p>
    <w:p w14:paraId="47A3281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9457A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970EF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5C8EB55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9CF7D4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58051E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57787F9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4C2A7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AAB6F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1DEC3A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BackCardImage:backSideImage</w:t>
      </w:r>
      <w:proofErr w:type="gramEnd"/>
    </w:p>
    <w:p w14:paraId="0A8C26A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3DB471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E8051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BCCE3E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E4FF4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0C6D4FC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589B549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5A09455A"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30B66A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611BFF86" w14:textId="77777777" w:rsidR="00C0321F" w:rsidRPr="00EA2714" w:rsidRDefault="00C0321F" w:rsidP="00C0321F">
      <w:pPr>
        <w:rPr>
          <w:b/>
          <w:color w:val="000000" w:themeColor="text1"/>
          <w:sz w:val="22"/>
          <w:szCs w:val="22"/>
        </w:rPr>
      </w:pPr>
    </w:p>
    <w:p w14:paraId="0A26B44A"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9DF30FC"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5266EC91"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518E5948" w14:textId="3886C40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5D03FA7E"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7CAD9DB8"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2B8895E7"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31EB94B6"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35B4E322"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777A6118" w14:textId="77777777" w:rsidR="00C0321F" w:rsidRPr="00EA2714" w:rsidRDefault="00C0321F" w:rsidP="00C0321F">
      <w:pPr>
        <w:rPr>
          <w:color w:val="000000" w:themeColor="text1"/>
          <w:sz w:val="22"/>
          <w:szCs w:val="22"/>
        </w:rPr>
      </w:pPr>
    </w:p>
    <w:p w14:paraId="2CEBDC71"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4E1CFD8F" w14:textId="77777777" w:rsidR="00C0321F" w:rsidRPr="00EA2714" w:rsidRDefault="00C0321F" w:rsidP="00C0321F">
      <w:pPr>
        <w:rPr>
          <w:b/>
          <w:bCs/>
          <w:color w:val="000000" w:themeColor="text1"/>
        </w:rPr>
      </w:pPr>
    </w:p>
    <w:p w14:paraId="493833B6"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0C24A204" w14:textId="4CD3AD91"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In order to setup </w:t>
      </w:r>
      <w:r w:rsidR="007B2C6F" w:rsidRPr="00EA2714">
        <w:rPr>
          <w:color w:val="000000" w:themeColor="text1"/>
        </w:rPr>
        <w:t>A</w:t>
      </w:r>
      <w:r w:rsidR="001D07E4" w:rsidRPr="00EA2714">
        <w:rPr>
          <w:color w:val="000000" w:themeColor="text1"/>
        </w:rPr>
        <w:t>cuant</w:t>
      </w:r>
      <w:r w:rsidRPr="00EA2714">
        <w:rPr>
          <w:color w:val="000000" w:themeColor="text1"/>
        </w:rPr>
        <w:t>CardTypePassportCard, just set the following values.</w:t>
      </w:r>
    </w:p>
    <w:p w14:paraId="74681F35"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598237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(IBAction)sendRequest:(</w:t>
      </w:r>
      <w:proofErr w:type="gramStart"/>
      <w:r w:rsidRPr="00EA2714">
        <w:rPr>
          <w:color w:val="000000" w:themeColor="text1"/>
          <w:sz w:val="22"/>
          <w:szCs w:val="22"/>
        </w:rPr>
        <w:t>id)sender</w:t>
      </w:r>
      <w:proofErr w:type="gramEnd"/>
      <w:r w:rsidRPr="00EA2714">
        <w:rPr>
          <w:color w:val="000000" w:themeColor="text1"/>
          <w:sz w:val="22"/>
          <w:szCs w:val="22"/>
        </w:rPr>
        <w:t xml:space="preserve"> {</w:t>
      </w:r>
    </w:p>
    <w:p w14:paraId="739639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NO;</w:t>
      </w:r>
    </w:p>
    <w:p w14:paraId="6518893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w:t>
      </w:r>
      <w:proofErr w:type="gramStart"/>
      <w:r w:rsidRPr="00EA2714">
        <w:rPr>
          <w:color w:val="000000" w:themeColor="text1"/>
          <w:sz w:val="22"/>
          <w:szCs w:val="22"/>
        </w:rPr>
        <w:t>showWithStatus:@</w:t>
      </w:r>
      <w:proofErr w:type="gramEnd"/>
      <w:r w:rsidRPr="00EA2714">
        <w:rPr>
          <w:color w:val="000000" w:themeColor="text1"/>
          <w:sz w:val="22"/>
          <w:szCs w:val="22"/>
        </w:rPr>
        <w:t>"Sending Request"];</w:t>
      </w:r>
    </w:p>
    <w:p w14:paraId="79559C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644FEBE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front side of the card image</w:t>
      </w:r>
    </w:p>
    <w:p w14:paraId="691A90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*frontSideImage = [self frontSideCardImage];</w:t>
      </w:r>
    </w:p>
    <w:p w14:paraId="3B34E0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76A4DD99" w14:textId="6FB67AD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//Obtain the default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object for the type of card you want to process (Passport card for this example)</w:t>
      </w:r>
    </w:p>
    <w:p w14:paraId="2DD63510" w14:textId="492843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CardProcessRequestOptions *options =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 xml:space="preserve">CardProcessRequestOptions defaultRequestOptionsForCardType: </w:t>
      </w:r>
      <w:r w:rsidR="007B2C6F" w:rsidRPr="00EA2714">
        <w:rPr>
          <w:color w:val="000000" w:themeColor="text1"/>
          <w:sz w:val="22"/>
          <w:szCs w:val="22"/>
        </w:rPr>
        <w:t>A</w:t>
      </w:r>
      <w:r w:rsidR="001D07E4" w:rsidRPr="00EA2714">
        <w:rPr>
          <w:color w:val="000000" w:themeColor="text1"/>
          <w:sz w:val="22"/>
          <w:szCs w:val="22"/>
        </w:rPr>
        <w:t>cuant</w:t>
      </w:r>
      <w:r w:rsidRPr="00EA2714">
        <w:rPr>
          <w:color w:val="000000" w:themeColor="text1"/>
          <w:sz w:val="22"/>
          <w:szCs w:val="22"/>
        </w:rPr>
        <w:t>CardTypePasssportCard];</w:t>
      </w:r>
    </w:p>
    <w:p w14:paraId="0DBE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E1B723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//Optionally, configure the options to the desired value</w:t>
      </w:r>
    </w:p>
    <w:p w14:paraId="5DF920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w:t>
      </w:r>
      <w:proofErr w:type="gramEnd"/>
      <w:r w:rsidRPr="00EA2714">
        <w:rPr>
          <w:color w:val="000000" w:themeColor="text1"/>
          <w:sz w:val="22"/>
          <w:szCs w:val="22"/>
        </w:rPr>
        <w:t xml:space="preserve"> = YES;</w:t>
      </w:r>
    </w:p>
    <w:p w14:paraId="396E8E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options.reformatImageColor</w:t>
      </w:r>
      <w:proofErr w:type="gramEnd"/>
      <w:r w:rsidRPr="00EA2714">
        <w:rPr>
          <w:color w:val="000000" w:themeColor="text1"/>
          <w:sz w:val="22"/>
          <w:szCs w:val="22"/>
        </w:rPr>
        <w:t xml:space="preserve"> = 0;</w:t>
      </w:r>
    </w:p>
    <w:p w14:paraId="6156463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options.DPI = 150.0f;</w:t>
      </w:r>
    </w:p>
    <w:p w14:paraId="45D16E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options.cropImage</w:t>
      </w:r>
      <w:proofErr w:type="gramEnd"/>
      <w:r w:rsidRPr="00EA2714">
        <w:rPr>
          <w:color w:val="000000" w:themeColor="text1"/>
          <w:sz w:val="22"/>
          <w:szCs w:val="22"/>
        </w:rPr>
        <w:t xml:space="preserve"> = NO;</w:t>
      </w:r>
    </w:p>
    <w:p w14:paraId="0E8229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options.faceDetection</w:t>
      </w:r>
      <w:proofErr w:type="gramEnd"/>
      <w:r w:rsidRPr="00EA2714">
        <w:rPr>
          <w:color w:val="000000" w:themeColor="text1"/>
          <w:sz w:val="22"/>
          <w:szCs w:val="22"/>
        </w:rPr>
        <w:t xml:space="preserve"> = YES;</w:t>
      </w:r>
    </w:p>
    <w:p w14:paraId="1C28A94D" w14:textId="449D5C96" w:rsidR="0071185E" w:rsidRPr="00EA2714" w:rsidRDefault="00C0321F"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options.signatureDetection</w:t>
      </w:r>
      <w:proofErr w:type="gramEnd"/>
      <w:r w:rsidRPr="00EA2714">
        <w:rPr>
          <w:color w:val="000000" w:themeColor="text1"/>
          <w:sz w:val="22"/>
          <w:szCs w:val="22"/>
        </w:rPr>
        <w:t xml:space="preserve"> = YES;</w:t>
      </w:r>
      <w:r w:rsidR="0071185E" w:rsidRPr="00EA2714">
        <w:rPr>
          <w:color w:val="000000" w:themeColor="text1"/>
          <w:sz w:val="22"/>
          <w:szCs w:val="22"/>
        </w:rPr>
        <w:t xml:space="preserve"> </w:t>
      </w:r>
    </w:p>
    <w:p w14:paraId="5EF3A8BE" w14:textId="77777777" w:rsidR="0071185E" w:rsidRPr="00EA2714" w:rsidRDefault="0071185E" w:rsidP="0071185E">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options.sourceImage</w:t>
      </w:r>
      <w:proofErr w:type="gramEnd"/>
      <w:r w:rsidRPr="00EA2714">
        <w:rPr>
          <w:color w:val="000000" w:themeColor="text1"/>
          <w:sz w:val="22"/>
          <w:szCs w:val="22"/>
        </w:rPr>
        <w:t xml:space="preserve"> = 101;</w:t>
      </w:r>
    </w:p>
    <w:p w14:paraId="32852B7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9E20D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03B8F2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Now, perform the request</w:t>
      </w:r>
    </w:p>
    <w:p w14:paraId="77EF0B1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[_instance </w:t>
      </w:r>
      <w:proofErr w:type="gramStart"/>
      <w:r w:rsidRPr="00EA2714">
        <w:rPr>
          <w:color w:val="000000" w:themeColor="text1"/>
          <w:sz w:val="22"/>
          <w:szCs w:val="22"/>
        </w:rPr>
        <w:t>processFrontCardImage:frontSideImage</w:t>
      </w:r>
      <w:proofErr w:type="gramEnd"/>
    </w:p>
    <w:p w14:paraId="2889D9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BackCardImage:nil</w:t>
      </w:r>
      <w:proofErr w:type="gramEnd"/>
    </w:p>
    <w:p w14:paraId="4B57FA0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091F84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191DD36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8445E0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1D808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37BEE484"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15175F1"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r w:rsidRPr="00EA2714">
        <w:rPr>
          <w:b/>
          <w:color w:val="000000" w:themeColor="text1"/>
          <w:sz w:val="22"/>
          <w:szCs w:val="22"/>
        </w:rPr>
        <w:t>Explanation of the parameters:</w:t>
      </w:r>
    </w:p>
    <w:p w14:paraId="1D267E29" w14:textId="77777777" w:rsidR="00C0321F" w:rsidRPr="00EA2714" w:rsidRDefault="00C0321F" w:rsidP="00C0321F">
      <w:pPr>
        <w:widowControl w:val="0"/>
        <w:tabs>
          <w:tab w:val="left" w:pos="529"/>
        </w:tabs>
        <w:autoSpaceDE w:val="0"/>
        <w:autoSpaceDN w:val="0"/>
        <w:adjustRightInd w:val="0"/>
        <w:rPr>
          <w:b/>
          <w:color w:val="000000" w:themeColor="text1"/>
          <w:sz w:val="22"/>
          <w:szCs w:val="22"/>
        </w:rPr>
      </w:pPr>
    </w:p>
    <w:p w14:paraId="68C2BC0A" w14:textId="77777777" w:rsidR="00C0321F" w:rsidRPr="00EA2714" w:rsidRDefault="00C0321F" w:rsidP="00C0321F">
      <w:pPr>
        <w:rPr>
          <w:color w:val="000000" w:themeColor="text1"/>
          <w:sz w:val="22"/>
          <w:szCs w:val="22"/>
        </w:rPr>
      </w:pPr>
      <w:r w:rsidRPr="00EA2714">
        <w:rPr>
          <w:b/>
          <w:color w:val="000000" w:themeColor="text1"/>
          <w:sz w:val="22"/>
          <w:szCs w:val="22"/>
        </w:rPr>
        <w:t xml:space="preserve">faceDetection </w:t>
      </w:r>
      <w:r w:rsidRPr="00EA2714">
        <w:rPr>
          <w:color w:val="000000" w:themeColor="text1"/>
          <w:sz w:val="22"/>
          <w:szCs w:val="22"/>
        </w:rPr>
        <w:t>- Boolean value. True - Return face image. False – Won’t return face image.</w:t>
      </w:r>
    </w:p>
    <w:p w14:paraId="11B4C0F9" w14:textId="77777777" w:rsidR="00C0321F" w:rsidRPr="00EA2714" w:rsidRDefault="00C0321F" w:rsidP="00C0321F">
      <w:pPr>
        <w:rPr>
          <w:color w:val="000000" w:themeColor="text1"/>
          <w:sz w:val="22"/>
          <w:szCs w:val="22"/>
        </w:rPr>
      </w:pPr>
    </w:p>
    <w:p w14:paraId="5E5BD52A" w14:textId="77777777" w:rsidR="00C0321F" w:rsidRPr="00EA2714" w:rsidRDefault="00C0321F" w:rsidP="00C0321F">
      <w:pPr>
        <w:rPr>
          <w:color w:val="000000" w:themeColor="text1"/>
          <w:sz w:val="22"/>
          <w:szCs w:val="22"/>
        </w:rPr>
      </w:pPr>
      <w:r w:rsidRPr="00EA2714">
        <w:rPr>
          <w:b/>
          <w:color w:val="000000" w:themeColor="text1"/>
          <w:sz w:val="22"/>
          <w:szCs w:val="22"/>
        </w:rPr>
        <w:t xml:space="preserve">signatureDetection </w:t>
      </w:r>
      <w:r w:rsidRPr="00EA2714">
        <w:rPr>
          <w:color w:val="000000" w:themeColor="text1"/>
          <w:sz w:val="22"/>
          <w:szCs w:val="22"/>
        </w:rPr>
        <w:t>- Boolean value. True – Return signature image. False – Won’t return signature image.</w:t>
      </w:r>
    </w:p>
    <w:p w14:paraId="040D9BC1" w14:textId="77777777" w:rsidR="00C0321F" w:rsidRPr="00EA2714" w:rsidRDefault="00C0321F" w:rsidP="00C0321F">
      <w:pPr>
        <w:rPr>
          <w:color w:val="000000" w:themeColor="text1"/>
          <w:sz w:val="22"/>
          <w:szCs w:val="22"/>
        </w:rPr>
      </w:pPr>
    </w:p>
    <w:p w14:paraId="191CF962"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 </w:t>
      </w:r>
      <w:r w:rsidRPr="00EA2714">
        <w:rPr>
          <w:color w:val="000000" w:themeColor="text1"/>
          <w:sz w:val="22"/>
          <w:szCs w:val="22"/>
        </w:rPr>
        <w:t xml:space="preserve">-  Boolean value. True – Return formatted processed image. False – Won’t return formatted image. Values of ReformatImageColor and ReformatImageDpi will be ignored. </w:t>
      </w:r>
    </w:p>
    <w:p w14:paraId="0797D5E8" w14:textId="77777777" w:rsidR="00C0321F" w:rsidRPr="00EA2714" w:rsidRDefault="00C0321F" w:rsidP="00C0321F">
      <w:pPr>
        <w:rPr>
          <w:b/>
          <w:color w:val="000000" w:themeColor="text1"/>
          <w:sz w:val="22"/>
          <w:szCs w:val="22"/>
        </w:rPr>
      </w:pPr>
    </w:p>
    <w:p w14:paraId="66F5ECB0" w14:textId="77777777" w:rsidR="00C0321F" w:rsidRPr="00EA2714" w:rsidRDefault="00C0321F" w:rsidP="00C0321F">
      <w:pPr>
        <w:rPr>
          <w:color w:val="000000" w:themeColor="text1"/>
          <w:sz w:val="22"/>
          <w:szCs w:val="22"/>
        </w:rPr>
      </w:pPr>
      <w:r w:rsidRPr="00EA2714">
        <w:rPr>
          <w:b/>
          <w:color w:val="000000" w:themeColor="text1"/>
          <w:sz w:val="22"/>
          <w:szCs w:val="22"/>
        </w:rPr>
        <w:t xml:space="preserve">reformatImageColor </w:t>
      </w:r>
      <w:r w:rsidRPr="00EA2714">
        <w:rPr>
          <w:color w:val="000000" w:themeColor="text1"/>
          <w:sz w:val="22"/>
          <w:szCs w:val="22"/>
        </w:rPr>
        <w:t xml:space="preserve">- Integer value specifying the color value to reformat the image. Values – </w:t>
      </w:r>
    </w:p>
    <w:p w14:paraId="0385F9C0" w14:textId="77777777" w:rsidR="00C0321F" w:rsidRPr="00EA2714" w:rsidRDefault="00C0321F" w:rsidP="00C0321F">
      <w:pPr>
        <w:rPr>
          <w:color w:val="000000" w:themeColor="text1"/>
          <w:sz w:val="22"/>
          <w:szCs w:val="22"/>
        </w:rPr>
      </w:pPr>
      <w:r w:rsidRPr="00EA2714">
        <w:rPr>
          <w:color w:val="000000" w:themeColor="text1"/>
          <w:sz w:val="22"/>
          <w:szCs w:val="22"/>
        </w:rPr>
        <w:t xml:space="preserve">Image same color – 0 </w:t>
      </w:r>
    </w:p>
    <w:p w14:paraId="45CAFE1C" w14:textId="77777777" w:rsidR="00C0321F" w:rsidRPr="00EA2714" w:rsidRDefault="00C0321F" w:rsidP="00C0321F">
      <w:pPr>
        <w:rPr>
          <w:color w:val="000000" w:themeColor="text1"/>
          <w:sz w:val="22"/>
          <w:szCs w:val="22"/>
        </w:rPr>
      </w:pPr>
      <w:r w:rsidRPr="00EA2714">
        <w:rPr>
          <w:color w:val="000000" w:themeColor="text1"/>
          <w:sz w:val="22"/>
          <w:szCs w:val="22"/>
        </w:rPr>
        <w:t xml:space="preserve">Black and White – 1 </w:t>
      </w:r>
    </w:p>
    <w:p w14:paraId="17835D54" w14:textId="28A99325" w:rsidR="00C0321F" w:rsidRPr="00EA2714" w:rsidRDefault="00296E54" w:rsidP="00C0321F">
      <w:pPr>
        <w:rPr>
          <w:color w:val="000000" w:themeColor="text1"/>
          <w:sz w:val="22"/>
          <w:szCs w:val="22"/>
        </w:rPr>
      </w:pPr>
      <w:r w:rsidRPr="00EA2714">
        <w:rPr>
          <w:color w:val="000000" w:themeColor="text1"/>
          <w:sz w:val="22"/>
          <w:szCs w:val="22"/>
        </w:rPr>
        <w:t>Gray scale</w:t>
      </w:r>
      <w:r w:rsidR="00C0321F" w:rsidRPr="00EA2714">
        <w:rPr>
          <w:color w:val="000000" w:themeColor="text1"/>
          <w:sz w:val="22"/>
          <w:szCs w:val="22"/>
        </w:rPr>
        <w:t xml:space="preserve"> 256 – 2</w:t>
      </w:r>
    </w:p>
    <w:p w14:paraId="25A01B3C" w14:textId="77777777" w:rsidR="00C0321F" w:rsidRPr="00EA2714" w:rsidRDefault="00C0321F" w:rsidP="00C0321F">
      <w:pPr>
        <w:rPr>
          <w:color w:val="000000" w:themeColor="text1"/>
          <w:sz w:val="22"/>
          <w:szCs w:val="22"/>
        </w:rPr>
      </w:pPr>
      <w:r w:rsidRPr="00EA2714">
        <w:rPr>
          <w:color w:val="000000" w:themeColor="text1"/>
          <w:sz w:val="22"/>
          <w:szCs w:val="22"/>
        </w:rPr>
        <w:t>Color 256 – 3</w:t>
      </w:r>
    </w:p>
    <w:p w14:paraId="0A419DB9" w14:textId="77777777" w:rsidR="00C0321F" w:rsidRPr="00EA2714" w:rsidRDefault="00C0321F" w:rsidP="00C0321F">
      <w:pPr>
        <w:rPr>
          <w:color w:val="000000" w:themeColor="text1"/>
          <w:sz w:val="22"/>
          <w:szCs w:val="22"/>
        </w:rPr>
      </w:pPr>
      <w:r w:rsidRPr="00EA2714">
        <w:rPr>
          <w:color w:val="000000" w:themeColor="text1"/>
          <w:sz w:val="22"/>
          <w:szCs w:val="22"/>
        </w:rPr>
        <w:t>True color – 4</w:t>
      </w:r>
    </w:p>
    <w:p w14:paraId="124C7C48" w14:textId="77777777" w:rsidR="00C0321F" w:rsidRPr="00EA2714" w:rsidRDefault="00C0321F" w:rsidP="00C0321F">
      <w:pPr>
        <w:rPr>
          <w:color w:val="000000" w:themeColor="text1"/>
          <w:sz w:val="22"/>
          <w:szCs w:val="22"/>
        </w:rPr>
      </w:pPr>
      <w:r w:rsidRPr="00EA2714">
        <w:rPr>
          <w:color w:val="000000" w:themeColor="text1"/>
          <w:sz w:val="22"/>
          <w:szCs w:val="22"/>
        </w:rPr>
        <w:t>Enhanced Image – 5</w:t>
      </w:r>
    </w:p>
    <w:p w14:paraId="1B4880DE" w14:textId="77777777" w:rsidR="00C0321F" w:rsidRPr="00EA2714" w:rsidRDefault="00C0321F" w:rsidP="00C0321F">
      <w:pPr>
        <w:rPr>
          <w:color w:val="000000" w:themeColor="text1"/>
          <w:sz w:val="22"/>
          <w:szCs w:val="22"/>
        </w:rPr>
      </w:pPr>
      <w:r w:rsidRPr="00EA2714">
        <w:rPr>
          <w:color w:val="000000" w:themeColor="text1"/>
          <w:sz w:val="22"/>
          <w:szCs w:val="22"/>
        </w:rPr>
        <w:t xml:space="preserve"> </w:t>
      </w:r>
    </w:p>
    <w:p w14:paraId="47848CA8" w14:textId="77777777" w:rsidR="00C0321F" w:rsidRPr="00EA2714" w:rsidRDefault="00C0321F" w:rsidP="00C0321F">
      <w:pPr>
        <w:rPr>
          <w:color w:val="000000" w:themeColor="text1"/>
          <w:sz w:val="22"/>
          <w:szCs w:val="22"/>
        </w:rPr>
      </w:pPr>
      <w:r w:rsidRPr="00EA2714">
        <w:rPr>
          <w:b/>
          <w:color w:val="000000" w:themeColor="text1"/>
          <w:sz w:val="22"/>
          <w:szCs w:val="22"/>
        </w:rPr>
        <w:t xml:space="preserve">DPI - </w:t>
      </w:r>
      <w:r w:rsidRPr="00EA2714">
        <w:rPr>
          <w:color w:val="000000" w:themeColor="text1"/>
          <w:sz w:val="22"/>
          <w:szCs w:val="22"/>
        </w:rPr>
        <w:t xml:space="preserve">Integer value up to 600. Reformats the image to the provided DPI value. Size of the image will depend on the DPI value. Lower value (150) is recommended to get a smaller image. </w:t>
      </w:r>
    </w:p>
    <w:p w14:paraId="4314D1DD" w14:textId="77777777" w:rsidR="00C0321F" w:rsidRPr="00EA2714" w:rsidRDefault="00C0321F" w:rsidP="00C0321F">
      <w:pPr>
        <w:rPr>
          <w:color w:val="000000" w:themeColor="text1"/>
          <w:sz w:val="22"/>
          <w:szCs w:val="22"/>
        </w:rPr>
      </w:pPr>
    </w:p>
    <w:p w14:paraId="10C3D40B" w14:textId="77777777" w:rsidR="00C0321F" w:rsidRPr="00EA2714" w:rsidRDefault="00C0321F" w:rsidP="00C0321F">
      <w:pPr>
        <w:rPr>
          <w:color w:val="000000" w:themeColor="text1"/>
          <w:sz w:val="22"/>
          <w:szCs w:val="22"/>
        </w:rPr>
      </w:pPr>
      <w:r w:rsidRPr="00EA2714">
        <w:rPr>
          <w:b/>
          <w:color w:val="000000" w:themeColor="text1"/>
          <w:sz w:val="22"/>
          <w:szCs w:val="22"/>
        </w:rPr>
        <w:t xml:space="preserve">cropImage – </w:t>
      </w:r>
      <w:r w:rsidRPr="00EA2714">
        <w:rPr>
          <w:color w:val="000000" w:themeColor="text1"/>
          <w:sz w:val="22"/>
          <w:szCs w:val="22"/>
        </w:rPr>
        <w:t xml:space="preserve">Boolean value. When true, cloud will crop the RAW image. Boolean value. Since MobileSDK crops the image, leave this flag to false. </w:t>
      </w:r>
    </w:p>
    <w:p w14:paraId="17E54986" w14:textId="77777777" w:rsidR="0071185E" w:rsidRPr="00EA2714" w:rsidRDefault="0071185E" w:rsidP="00C0321F">
      <w:pPr>
        <w:rPr>
          <w:color w:val="000000" w:themeColor="text1"/>
          <w:sz w:val="22"/>
          <w:szCs w:val="22"/>
        </w:rPr>
      </w:pPr>
    </w:p>
    <w:p w14:paraId="1BCB5DC5" w14:textId="77777777" w:rsidR="0071185E" w:rsidRPr="00EA2714" w:rsidRDefault="0071185E" w:rsidP="0071185E">
      <w:pPr>
        <w:rPr>
          <w:color w:val="000000" w:themeColor="text1"/>
          <w:sz w:val="22"/>
          <w:szCs w:val="22"/>
        </w:rPr>
      </w:pPr>
      <w:r w:rsidRPr="00EA2714">
        <w:rPr>
          <w:b/>
          <w:color w:val="000000" w:themeColor="text1"/>
          <w:sz w:val="22"/>
          <w:szCs w:val="22"/>
        </w:rPr>
        <w:t xml:space="preserve">sourceImage – </w:t>
      </w:r>
      <w:r w:rsidRPr="00EA2714">
        <w:rPr>
          <w:color w:val="000000" w:themeColor="text1"/>
          <w:sz w:val="22"/>
          <w:szCs w:val="22"/>
        </w:rPr>
        <w:t xml:space="preserve">Define the source or type of image. </w:t>
      </w:r>
    </w:p>
    <w:p w14:paraId="63D906C3" w14:textId="77777777" w:rsidR="0071185E" w:rsidRPr="00EA2714" w:rsidRDefault="0071185E" w:rsidP="0071185E">
      <w:pPr>
        <w:rPr>
          <w:color w:val="000000" w:themeColor="text1"/>
          <w:sz w:val="22"/>
          <w:szCs w:val="22"/>
        </w:rPr>
      </w:pPr>
      <w:r w:rsidRPr="00EA2714">
        <w:rPr>
          <w:color w:val="000000" w:themeColor="text1"/>
          <w:sz w:val="22"/>
          <w:szCs w:val="22"/>
        </w:rPr>
        <w:t>MobileSDK – 101</w:t>
      </w:r>
    </w:p>
    <w:p w14:paraId="43AA6BC9"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7BF5C3E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440"/>
        <w:rPr>
          <w:b/>
          <w:bCs/>
          <w:color w:val="000000" w:themeColor="text1"/>
        </w:rPr>
      </w:pPr>
    </w:p>
    <w:p w14:paraId="1E6A46FF" w14:textId="6EF56669" w:rsidR="00C0321F" w:rsidRPr="00EA2714" w:rsidRDefault="007B2C6F" w:rsidP="00C0321F">
      <w:pPr>
        <w:pStyle w:val="Heading2"/>
        <w:numPr>
          <w:ilvl w:val="1"/>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A</w:t>
      </w:r>
      <w:r w:rsidR="001D07E4" w:rsidRPr="00EA2714">
        <w:rPr>
          <w:rFonts w:ascii="Times New Roman" w:hAnsi="Times New Roman" w:cs="Times New Roman"/>
          <w:color w:val="000000" w:themeColor="text1"/>
        </w:rPr>
        <w:t>cuant</w:t>
      </w:r>
      <w:r w:rsidR="00C0321F" w:rsidRPr="00EA2714">
        <w:rPr>
          <w:rFonts w:ascii="Times New Roman" w:hAnsi="Times New Roman" w:cs="Times New Roman"/>
          <w:color w:val="000000" w:themeColor="text1"/>
        </w:rPr>
        <w:t>MobileSDKControllerProcessingDelegate protocol to handle the processing.</w:t>
      </w:r>
    </w:p>
    <w:p w14:paraId="6E326DB0"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Driver's License Cards</w:t>
      </w:r>
    </w:p>
    <w:p w14:paraId="1FA6FCF7" w14:textId="77A095A0"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1D07E4" w:rsidRPr="00EA2714">
        <w:rPr>
          <w:color w:val="000000" w:themeColor="text1"/>
        </w:rPr>
        <w:t>cuant</w:t>
      </w:r>
      <w:r w:rsidRPr="00EA2714">
        <w:rPr>
          <w:color w:val="000000" w:themeColor="text1"/>
        </w:rPr>
        <w:t>CardTypeDriversLicenseCard, add the following code:</w:t>
      </w:r>
    </w:p>
    <w:p w14:paraId="6443454D"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03C6964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7481076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506B951" w14:textId="6699218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E000E4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23316A7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9CDAC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2268F59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FA2E31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6EEFA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691AE6B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48130DE5"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AcuantDriversLicenseCard *data = (AcuantDriversLicenseCard</w:t>
      </w:r>
      <w:proofErr w:type="gramStart"/>
      <w:r w:rsidRPr="00EA2714">
        <w:rPr>
          <w:color w:val="000000" w:themeColor="text1"/>
          <w:sz w:val="22"/>
          <w:szCs w:val="22"/>
        </w:rPr>
        <w:t>*)result</w:t>
      </w:r>
      <w:proofErr w:type="gramEnd"/>
      <w:r w:rsidRPr="00EA2714">
        <w:rPr>
          <w:color w:val="000000" w:themeColor="text1"/>
          <w:sz w:val="22"/>
          <w:szCs w:val="22"/>
        </w:rPr>
        <w:t>;</w:t>
      </w:r>
    </w:p>
    <w:p w14:paraId="1E08E23C" w14:textId="76AA3467" w:rsidR="00520A40" w:rsidRPr="00C85818"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w:t>
      </w:r>
      <w:r w:rsidR="006B27D0" w:rsidRPr="00C85818">
        <w:rPr>
          <w:color w:val="000000" w:themeColor="text1"/>
          <w:sz w:val="22"/>
          <w:szCs w:val="22"/>
        </w:rPr>
        <w:t>[NSString stringWithFormat:@"First Name - %@ \nMiddle Name - %@ \nLast Name - %@ \nName Suffix - %@ \nAuthentication Result - %@ \nAunthentication Summary - %@ \nID - %@ \nLicense - %@ \nDOB Long - %@ \nDOB Short - %@ \nDate Of Birth Local - %@ \nIssue Date Long - %@ \nIssue Date Short - %@ \nIssue Date Local - %@ \nExpiration Date Long - %@ \nExpiration Date Short - %@ \nEye Color - %@ \nHair Color - %@ \nHeight - %@ \nWeight - %@ \nAddress - %@ \nAddress 2 - %@ \nAddress 3 - %@ \nAddress 4 - %@ \nAddress 5 - %@ \nAddress 6  - %@ \nCity - %@ \nZip - %@ \nState - %@ \nCounty - %@ \nCountry Short - %@ \nCountry Long - %@ \nClass - %@ \nRestriction - %@ \nSex - %@ \nAudit - %@ \nEndorsements - %@ \nFee - %@ \nCSC - %@ \nSigNum - %@ \nText1 - %@ \nText2 - %@ \nText3 - %@ \nType - %@ \nDoc Type - %@ \nFather Name - %@ \nMother Name - %@ \nNameFirst_NonMRZ - %@ \nNameLast_NonMRZ - %@ \nNameLast1 - %@ \nNameLast2 - %@ \nNameMiddle_NonMRZ - %@ \nNameSuffix_NonMRZ - %@ \nDocument Detected Name - %@ \nDocument Detected Name Short - %@ \nNationality - %@ \nOriginal - %@ \nPlaceOfBirth - %@ \nPlaceOfIssue - %@ \nSocial Security - %@ \nIsAddressCorrected - %d \nIsAddressVerified - %d", data.nameFirst, data.nameMiddle, data.nameLast, data.nameSuffix,data.authenticationResult,[self arrayToString:data.authenticationResultSummaryList], data.licenceId, data.license, data.dateOfBirth4, data.dateOfBirth, data.dateOfBirthLocal, data.issueDate4, data.issueDate, data.issueDateLocal, data.expirationDate4, data.expirationDate, data.eyeColor, data.hairColor, data.height, data.weight, data.address, data.address2, data.address3, data.address4, data.address5, data.address6, data.city, data.zip, data.state, data.county, data.countryShort, data.idCountry, data.licenceClass, data.restriction, data.sex, data.audit, data.endorsements, data.fee, data.CSC, data.sigNum, data.text1, data.text2, data.text3, data.type, data.docType, data.fatherName, data.motherName, data.nameFirst_NonMRZ, data.nameLast_NonMRZ, data.nameLast1, data.nameLast2, data.nameMiddle_NonMRZ, data.nameSuffix_NonMRZ, data.documentDetectedName, data.documentDetectedNameShort, data.nationality, data.original, data.placeOfBirth, data.placeOfIssue, data.socialSecurity, data.isAddressCorrected, data.isAddressVerified];</w:t>
      </w:r>
    </w:p>
    <w:p w14:paraId="58A9B06B" w14:textId="77777777" w:rsidR="00C85818" w:rsidRDefault="00C85818" w:rsidP="00520A40">
      <w:pPr>
        <w:widowControl w:val="0"/>
        <w:tabs>
          <w:tab w:val="left" w:pos="529"/>
        </w:tabs>
        <w:autoSpaceDE w:val="0"/>
        <w:autoSpaceDN w:val="0"/>
        <w:adjustRightInd w:val="0"/>
        <w:rPr>
          <w:rFonts w:ascii="Menlo" w:hAnsi="Menlo" w:cs="Menlo"/>
          <w:color w:val="000000"/>
          <w:sz w:val="22"/>
          <w:szCs w:val="22"/>
        </w:rPr>
      </w:pPr>
    </w:p>
    <w:p w14:paraId="00E1E90B" w14:textId="77777777" w:rsidR="00C85818" w:rsidRPr="00EA2714" w:rsidRDefault="00C85818" w:rsidP="00520A40">
      <w:pPr>
        <w:widowControl w:val="0"/>
        <w:tabs>
          <w:tab w:val="left" w:pos="529"/>
        </w:tabs>
        <w:autoSpaceDE w:val="0"/>
        <w:autoSpaceDN w:val="0"/>
        <w:adjustRightInd w:val="0"/>
        <w:rPr>
          <w:color w:val="000000" w:themeColor="text1"/>
          <w:sz w:val="22"/>
          <w:szCs w:val="22"/>
        </w:rPr>
      </w:pPr>
    </w:p>
    <w:p w14:paraId="3E5C5F2C" w14:textId="5766B883" w:rsidR="0006591D" w:rsidRPr="00EA2714" w:rsidRDefault="0006591D" w:rsidP="0006591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if (_region == AcuantCardRegionUnitedStates || _region == AcuantCardRegionCanada) {</w:t>
      </w:r>
    </w:p>
    <w:p w14:paraId="3AF4D651" w14:textId="50F0A48A"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\nIsBarcodeRead - %hhd \nIsIDVerified - %hhd \nIsOcrRead - %hhd", message, data.isBarcodeRead, data.isIDVerified, data.isOcrRead];</w:t>
      </w:r>
    </w:p>
    <w:p w14:paraId="5DCEA383" w14:textId="16C39F67" w:rsidR="005C0415" w:rsidRPr="00EA2714" w:rsidRDefault="005C0415" w:rsidP="005C0415">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[NSString </w:t>
      </w:r>
      <w:proofErr w:type="gramStart"/>
      <w:r w:rsidRPr="00EA2714">
        <w:rPr>
          <w:color w:val="000000" w:themeColor="text1"/>
          <w:sz w:val="22"/>
          <w:szCs w:val="22"/>
        </w:rPr>
        <w:t>stringWithFormat:@</w:t>
      </w:r>
      <w:proofErr w:type="gramEnd"/>
      <w:r w:rsidRPr="00EA2714">
        <w:rPr>
          <w:color w:val="000000" w:themeColor="text1"/>
          <w:sz w:val="22"/>
          <w:szCs w:val="22"/>
        </w:rPr>
        <w:t>"%@ \nDocument Verification Confidence Rating - %@", message, data.documentVerificationRating];</w:t>
      </w:r>
    </w:p>
    <w:p w14:paraId="5AE33465" w14:textId="0DE4443C" w:rsidR="0006591D" w:rsidRPr="00EA2714" w:rsidRDefault="0006591D" w:rsidP="0006591D">
      <w:pPr>
        <w:widowControl w:val="0"/>
        <w:tabs>
          <w:tab w:val="left" w:pos="529"/>
        </w:tabs>
        <w:autoSpaceDE w:val="0"/>
        <w:autoSpaceDN w:val="0"/>
        <w:adjustRightInd w:val="0"/>
        <w:rPr>
          <w:color w:val="000000" w:themeColor="text1"/>
          <w:sz w:val="22"/>
          <w:szCs w:val="22"/>
          <w:lang w:val="es-ES"/>
        </w:rPr>
      </w:pPr>
      <w:r w:rsidRPr="00EA2714">
        <w:rPr>
          <w:color w:val="000000" w:themeColor="text1"/>
          <w:sz w:val="22"/>
          <w:szCs w:val="22"/>
          <w:lang w:val="es-ES"/>
        </w:rPr>
        <w:t>}</w:t>
      </w:r>
    </w:p>
    <w:p w14:paraId="61F06A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w:t>
      </w:r>
    </w:p>
    <w:p w14:paraId="5F418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6EE6AAA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signatureImage = [UIImage imageWithData:</w:t>
      </w:r>
      <w:proofErr w:type="gramStart"/>
      <w:r w:rsidRPr="00EA2714">
        <w:rPr>
          <w:color w:val="000000" w:themeColor="text1"/>
          <w:sz w:val="22"/>
          <w:szCs w:val="22"/>
        </w:rPr>
        <w:t>data.signatureImage</w:t>
      </w:r>
      <w:proofErr w:type="gramEnd"/>
      <w:r w:rsidRPr="00EA2714">
        <w:rPr>
          <w:color w:val="000000" w:themeColor="text1"/>
          <w:sz w:val="22"/>
          <w:szCs w:val="22"/>
        </w:rPr>
        <w:t>];</w:t>
      </w:r>
    </w:p>
    <w:p w14:paraId="222DC95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data.licenceImage</w:t>
      </w:r>
      <w:proofErr w:type="gramEnd"/>
      <w:r w:rsidRPr="00EA2714">
        <w:rPr>
          <w:color w:val="000000" w:themeColor="text1"/>
          <w:sz w:val="22"/>
          <w:szCs w:val="22"/>
        </w:rPr>
        <w:t>];</w:t>
      </w:r>
    </w:p>
    <w:p w14:paraId="4D3D45D7" w14:textId="17ECE363" w:rsidR="001265BA" w:rsidRPr="00EA2714" w:rsidRDefault="001265BA" w:rsidP="001265BA">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data.licenceImageTwo</w:t>
      </w:r>
      <w:proofErr w:type="gramEnd"/>
      <w:r w:rsidRPr="00EA2714">
        <w:rPr>
          <w:color w:val="000000" w:themeColor="text1"/>
          <w:sz w:val="22"/>
          <w:szCs w:val="22"/>
        </w:rPr>
        <w:t>];</w:t>
      </w:r>
    </w:p>
    <w:p w14:paraId="481E422E" w14:textId="2F753F3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4BDDAB1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11F862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00DB184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03E99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2CA14665" w14:textId="4007DC9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165BF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ED40E2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8305ADE" w14:textId="08A5F64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21AC8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89DAA0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3902AF5" w14:textId="61E6CE53"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4CCCA1C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166AE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B4EA215" w14:textId="6E8624A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52ACE5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DDA4E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AFC9741" w14:textId="2B385CE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57437A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2B2B0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C29A8B1" w14:textId="2C51D68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55395C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A8126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705C3" w14:textId="5A9FB82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6A04C5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418F00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BBC148D" w14:textId="3C67C7F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596D5C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37A28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05F31CC" w14:textId="746E4F5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2F0625F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9EC54A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A790455" w14:textId="46E711A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FA7ED0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83DB9B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30B02A4" w14:textId="299C108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687120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707F0C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6AD8265" w14:textId="6333BA8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297057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5C858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2094A35" w14:textId="5286B31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3970844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C8EA9E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817D54E" w14:textId="1490629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455F16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BFCC3C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5AEF5234" w14:textId="0223761B"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2A3175A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67A41B5"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5B379AA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7F344FE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4EA585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1C05C1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7B9A35F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6166E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5A7546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7F5C9CA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EF35C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792B023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2012585"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0109068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524B5CA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302D6E3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59E90F2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CF69A8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B937E64"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6464AF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05AD8E0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3B3DB6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499286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1546D561"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350"/>
        <w:rPr>
          <w:b/>
          <w:bCs/>
          <w:color w:val="000000" w:themeColor="text1"/>
        </w:rPr>
      </w:pPr>
    </w:p>
    <w:p w14:paraId="597494DF" w14:textId="77777777"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Medical Insurance Cards</w:t>
      </w:r>
    </w:p>
    <w:p w14:paraId="68801669" w14:textId="25769A3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CardTypeMedicalInsuranceCard, add the following code:</w:t>
      </w:r>
    </w:p>
    <w:p w14:paraId="14E8AD7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3D5350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403A6C8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1C638477" w14:textId="5206F07F"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0DD8C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E72E17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841705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180BEE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2329A92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104BC8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652674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62512AA4"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AcuantMedicalInsuranceCard *data = (AcuantMedicalInsuranceCard</w:t>
      </w:r>
      <w:proofErr w:type="gramStart"/>
      <w:r w:rsidRPr="00EA2714">
        <w:rPr>
          <w:color w:val="000000" w:themeColor="text1"/>
          <w:sz w:val="22"/>
          <w:szCs w:val="22"/>
        </w:rPr>
        <w:t>*)result</w:t>
      </w:r>
      <w:proofErr w:type="gramEnd"/>
      <w:r w:rsidRPr="00EA2714">
        <w:rPr>
          <w:color w:val="000000" w:themeColor="text1"/>
          <w:sz w:val="22"/>
          <w:szCs w:val="22"/>
        </w:rPr>
        <w:t>;</w:t>
      </w:r>
    </w:p>
    <w:p w14:paraId="5EDDCE96" w14:textId="77777777" w:rsidR="00520A40" w:rsidRPr="00EA2714" w:rsidRDefault="00520A40" w:rsidP="00520A40">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=[NSString stringWithFormat:@"First Name - %@ \nLast Name - %@ \nMiddle Name - %@ \nMemberID - %@ \nGroup No. - %@ \nContract Code - %@ \nCopay ER - %@ \nCopay OV - %@ \nCopay SP - %@ \nCopay UC - %@ \nCoverage - %@ \nDate of Birth - %@ \nDeductible - %@ \nEffective Date - %@ \nEmployer - %@ \nExpire Date - %@ \nGroup Name - %@ \nIssuer Number - %@ \nOther - %@ \nPayer ID - %@ \nPlan Admin - %@ \nPlan Provider - %@ \nPlan Type - %@ \nRX Bin - %@ \nRX Group - %@ \nRX ID - %@ \nRX PCN - %@ \nTelephone - %@ \nWeb - %@ \nEmail - %@ \nAddress - %@ \nCity - %@ \nZip - %@ \nState - %@", data.firstName, data.lastName, data.middleName, data.memberId, data.groupNumber, data.contractCode, data.copayEr, data.copayOv, </w:t>
      </w:r>
      <w:r w:rsidRPr="00EA2714">
        <w:rPr>
          <w:color w:val="000000" w:themeColor="text1"/>
          <w:sz w:val="22"/>
          <w:szCs w:val="22"/>
        </w:rPr>
        <w:lastRenderedPageBreak/>
        <w:t>data.copaySp, data.copayUc, data.coverage, data.dateOfBirth, data.deductible, data.effectiveDate, data.employer, data.expirationDate, data.groupName, data.issuerNumber, data.other, data.payerId, data.planAdmin, data.planProvider, data.planType, data.rxBin, data.rxGroup, data.rxId, data.rxPcn, data.phoneNumber, data.webAddress, data.email, data.fullAddress, data.city, data.zip, data.state];</w:t>
      </w:r>
    </w:p>
    <w:p w14:paraId="56C0951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35256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data.reformattedImage</w:t>
      </w:r>
      <w:proofErr w:type="gramEnd"/>
      <w:r w:rsidRPr="00EA2714">
        <w:rPr>
          <w:color w:val="000000" w:themeColor="text1"/>
          <w:sz w:val="22"/>
          <w:szCs w:val="22"/>
        </w:rPr>
        <w:t>];</w:t>
      </w:r>
    </w:p>
    <w:p w14:paraId="7797120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backImage = [UIImage imageWithData:</w:t>
      </w:r>
      <w:proofErr w:type="gramStart"/>
      <w:r w:rsidRPr="00EA2714">
        <w:rPr>
          <w:color w:val="000000" w:themeColor="text1"/>
          <w:sz w:val="22"/>
          <w:szCs w:val="22"/>
        </w:rPr>
        <w:t>data.reformattedImageTwo</w:t>
      </w:r>
      <w:proofErr w:type="gramEnd"/>
      <w:r w:rsidRPr="00EA2714">
        <w:rPr>
          <w:color w:val="000000" w:themeColor="text1"/>
          <w:sz w:val="22"/>
          <w:szCs w:val="22"/>
        </w:rPr>
        <w:t>];</w:t>
      </w:r>
    </w:p>
    <w:p w14:paraId="799BAA2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p>
    <w:p w14:paraId="63DB6DB6"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740CCD55" w14:textId="4ABEF41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2A2E3D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AFA28A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79F637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75B389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03BCD2DB" w14:textId="1AA6A14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7DF1E0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34C7F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8B731EA" w14:textId="0586A80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5702DF0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4332D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737011" w14:textId="18ECA5F8"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99F34E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BBCB3D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14C34F7" w14:textId="49A7D6D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398DD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A6B7FF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919F429" w14:textId="46E8BA7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23B8AE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F02840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E90D1A6" w14:textId="6947077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34C7889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5CF3CE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A5F5688" w14:textId="64F6CAC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1687949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6A5C685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61C3C6E" w14:textId="6ACD3C7B"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34472BD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969B5E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3BD0D" w14:textId="5E9629E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0E2871A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09D6DB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86A89E" w14:textId="41D1657E"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32FFBCD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7FD7A1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240F42E" w14:textId="192F7AED"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40E47B4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85A22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4E2665F" w14:textId="4D8B9C0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C7E1D2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D316EC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C73D409" w14:textId="7FECBE4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29A2DE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FDF6EC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9A89D4E" w14:textId="384BD96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54A7A6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EA0163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r w:rsidRPr="00EA2714" w:rsidDel="00CD2DC0">
        <w:rPr>
          <w:color w:val="000000" w:themeColor="text1"/>
          <w:sz w:val="22"/>
          <w:szCs w:val="22"/>
        </w:rPr>
        <w:t xml:space="preserve">        </w:t>
      </w:r>
    </w:p>
    <w:p w14:paraId="1E82444F" w14:textId="50DFD56D"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Pr="00EA2714" w:rsidDel="00CD2DC0">
        <w:rPr>
          <w:color w:val="000000" w:themeColor="text1"/>
          <w:sz w:val="22"/>
          <w:szCs w:val="22"/>
        </w:rPr>
        <w:t xml:space="preserve">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068340E0"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745C915C"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1E417B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p>
    <w:p w14:paraId="5122E1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default:</w:t>
      </w:r>
    </w:p>
    <w:p w14:paraId="423F5597"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2C3633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68621F57"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75934A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5446DC8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3D867D9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6B8D925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313467E1"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4281ECD8"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0D67E69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06440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196CFFE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05A2640A"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41E497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99B524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6AFB7B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2E26FC1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28A28CD9"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433952B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21CDC9C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47A9FAB1" w14:textId="7D928EE0" w:rsidR="00C0321F" w:rsidRPr="00EA2714" w:rsidRDefault="00C0321F" w:rsidP="00C0321F">
      <w:pPr>
        <w:pStyle w:val="Heading3"/>
        <w:numPr>
          <w:ilvl w:val="2"/>
          <w:numId w:val="8"/>
        </w:numPr>
        <w:spacing w:before="200"/>
        <w:rPr>
          <w:rFonts w:ascii="Times New Roman" w:hAnsi="Times New Roman" w:cs="Times New Roman"/>
          <w:color w:val="000000" w:themeColor="text1"/>
        </w:rPr>
      </w:pPr>
      <w:r w:rsidRPr="00EA2714">
        <w:rPr>
          <w:rFonts w:ascii="Times New Roman" w:hAnsi="Times New Roman" w:cs="Times New Roman"/>
          <w:color w:val="000000" w:themeColor="text1"/>
        </w:rPr>
        <w:t>For Passport.</w:t>
      </w:r>
    </w:p>
    <w:p w14:paraId="5F033656" w14:textId="7A80269A"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rPr>
      </w:pPr>
      <w:r w:rsidRPr="00EA2714">
        <w:rPr>
          <w:color w:val="000000" w:themeColor="text1"/>
        </w:rPr>
        <w:t xml:space="preserve">If using the </w:t>
      </w:r>
      <w:r w:rsidR="007B2C6F" w:rsidRPr="00EA2714">
        <w:rPr>
          <w:color w:val="000000" w:themeColor="text1"/>
        </w:rPr>
        <w:t>A</w:t>
      </w:r>
      <w:r w:rsidR="00BD6903" w:rsidRPr="00EA2714">
        <w:rPr>
          <w:color w:val="000000" w:themeColor="text1"/>
        </w:rPr>
        <w:t>cuant</w:t>
      </w:r>
      <w:r w:rsidRPr="00EA2714">
        <w:rPr>
          <w:color w:val="000000" w:themeColor="text1"/>
        </w:rPr>
        <w:t>CardTypePassportCard, add the following code:</w:t>
      </w:r>
    </w:p>
    <w:p w14:paraId="19485983" w14:textId="77777777" w:rsidR="00C0321F" w:rsidRPr="00EA2714" w:rsidRDefault="00C0321F" w:rsidP="00C0321F">
      <w:pPr>
        <w:widowControl w:val="0"/>
        <w:tabs>
          <w:tab w:val="left" w:pos="720"/>
        </w:tabs>
        <w:autoSpaceDE w:val="0"/>
        <w:autoSpaceDN w:val="0"/>
        <w:adjustRightInd w:val="0"/>
        <w:rPr>
          <w:color w:val="000000" w:themeColor="text1"/>
        </w:rPr>
      </w:pPr>
      <w:r w:rsidRPr="00EA2714">
        <w:rPr>
          <w:color w:val="000000" w:themeColor="text1"/>
        </w:rPr>
        <w:tab/>
      </w:r>
      <w:r w:rsidRPr="00EA2714">
        <w:rPr>
          <w:color w:val="000000" w:themeColor="text1"/>
        </w:rPr>
        <w:tab/>
      </w:r>
    </w:p>
    <w:p w14:paraId="079EA90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w:t>
      </w:r>
    </w:p>
    <w:p w14:paraId="6CC6E1A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#pragma mark CardProcessing Delegate</w:t>
      </w:r>
    </w:p>
    <w:p w14:paraId="24CBD6C1" w14:textId="2155CC4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-(void)didFinishProcessingCardWithResult:(</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CardResult </w:t>
      </w:r>
      <w:proofErr w:type="gramStart"/>
      <w:r w:rsidRPr="00EA2714">
        <w:rPr>
          <w:color w:val="000000" w:themeColor="text1"/>
          <w:sz w:val="22"/>
          <w:szCs w:val="22"/>
        </w:rPr>
        <w:t>*)result</w:t>
      </w:r>
      <w:proofErr w:type="gramEnd"/>
      <w:r w:rsidRPr="00EA2714">
        <w:rPr>
          <w:color w:val="000000" w:themeColor="text1"/>
          <w:sz w:val="22"/>
          <w:szCs w:val="22"/>
        </w:rPr>
        <w:t>{</w:t>
      </w:r>
    </w:p>
    <w:p w14:paraId="3AFA732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352116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5160A3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037E41F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w:t>
      </w:r>
    </w:p>
    <w:p w14:paraId="1DB4C24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*signatureImage;</w:t>
      </w:r>
    </w:p>
    <w:p w14:paraId="3A8CC2D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*frontImage;</w:t>
      </w:r>
    </w:p>
    <w:p w14:paraId="451C087A"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*backImage;</w:t>
      </w:r>
    </w:p>
    <w:p w14:paraId="5F7DFDA5" w14:textId="77777777"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AcuantPassaportCard *data = (AcuantPassaportCard</w:t>
      </w:r>
      <w:proofErr w:type="gramStart"/>
      <w:r w:rsidRPr="00EA2714">
        <w:rPr>
          <w:color w:val="000000" w:themeColor="text1"/>
          <w:sz w:val="22"/>
          <w:szCs w:val="22"/>
        </w:rPr>
        <w:t>*)result</w:t>
      </w:r>
      <w:proofErr w:type="gramEnd"/>
      <w:r w:rsidRPr="00EA2714">
        <w:rPr>
          <w:color w:val="000000" w:themeColor="text1"/>
          <w:sz w:val="22"/>
          <w:szCs w:val="22"/>
        </w:rPr>
        <w:t>;</w:t>
      </w:r>
    </w:p>
    <w:p w14:paraId="7F788E29" w14:textId="31D9A45B" w:rsidR="00C95CFD" w:rsidRPr="00EA2714" w:rsidRDefault="00C95CFD" w:rsidP="00C95CFD">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3E4457" w:rsidRPr="003E4457">
        <w:rPr>
          <w:color w:val="000000" w:themeColor="text1"/>
          <w:sz w:val="22"/>
          <w:szCs w:val="22"/>
        </w:rPr>
        <w:t xml:space="preserve">message =[NSString stringWithFormat:@"First Name - %@ \nMiddle Name - %@ \nLast Name - %@ \nAuthentication Result - %@ \nAunthentication Summary - %@ \nPassport Number - %@ \nPersonal Number - %@ \nSex - %@ \nCountry Long - %@ \nNationality Long - %@ \nDOB Long - %@ \nIssue Date Long - %@ \nExpiration Date Long - %@ \nPlace of Birth - %@", data.nameFirst, data.nameMiddle, data.nameLast,data.authenticationResult,[self </w:t>
      </w:r>
      <w:r w:rsidR="003E4457" w:rsidRPr="003E4457">
        <w:rPr>
          <w:color w:val="000000" w:themeColor="text1"/>
          <w:sz w:val="22"/>
          <w:szCs w:val="22"/>
        </w:rPr>
        <w:lastRenderedPageBreak/>
        <w:t>arrayToString:data.authenticationResultSummaryList], data.passportNumber, data.personalNumber, data.sex, data.countryLong, data.nationalityLong, data.dateOfBirth4, data.issueDate4, data.expirationDate4, data.end_POB];</w:t>
      </w:r>
    </w:p>
    <w:p w14:paraId="2B0A5A4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736A75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faceimage = [UIImage imageWithData:</w:t>
      </w:r>
      <w:proofErr w:type="gramStart"/>
      <w:r w:rsidRPr="00EA2714">
        <w:rPr>
          <w:color w:val="000000" w:themeColor="text1"/>
          <w:sz w:val="22"/>
          <w:szCs w:val="22"/>
        </w:rPr>
        <w:t>data.faceImage</w:t>
      </w:r>
      <w:proofErr w:type="gramEnd"/>
      <w:r w:rsidRPr="00EA2714">
        <w:rPr>
          <w:color w:val="000000" w:themeColor="text1"/>
          <w:sz w:val="22"/>
          <w:szCs w:val="22"/>
        </w:rPr>
        <w:t>];</w:t>
      </w:r>
    </w:p>
    <w:p w14:paraId="16BF9CD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frontImage = [UIImage imageWithData:</w:t>
      </w:r>
      <w:proofErr w:type="gramStart"/>
      <w:r w:rsidRPr="00EA2714">
        <w:rPr>
          <w:color w:val="000000" w:themeColor="text1"/>
          <w:sz w:val="22"/>
          <w:szCs w:val="22"/>
        </w:rPr>
        <w:t>data.passportImage</w:t>
      </w:r>
      <w:proofErr w:type="gramEnd"/>
      <w:r w:rsidRPr="00EA2714">
        <w:rPr>
          <w:color w:val="000000" w:themeColor="text1"/>
          <w:sz w:val="22"/>
          <w:szCs w:val="22"/>
        </w:rPr>
        <w:t>];</w:t>
      </w:r>
    </w:p>
    <w:p w14:paraId="4FF18A5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p>
    <w:p w14:paraId="00555DCA" w14:textId="77777777" w:rsidR="00C0321F" w:rsidRPr="00EA2714" w:rsidRDefault="00C0321F"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5FBBF9C" w14:textId="7790DEA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-(void)didFailWithError:(</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 xml:space="preserve">Error </w:t>
      </w:r>
      <w:proofErr w:type="gramStart"/>
      <w:r w:rsidRPr="00EA2714">
        <w:rPr>
          <w:color w:val="000000" w:themeColor="text1"/>
          <w:sz w:val="22"/>
          <w:szCs w:val="22"/>
        </w:rPr>
        <w:t>*)error</w:t>
      </w:r>
      <w:proofErr w:type="gramEnd"/>
      <w:r w:rsidRPr="00EA2714">
        <w:rPr>
          <w:color w:val="000000" w:themeColor="text1"/>
          <w:sz w:val="22"/>
          <w:szCs w:val="22"/>
        </w:rPr>
        <w:t>{</w:t>
      </w:r>
    </w:p>
    <w:p w14:paraId="05F2AA7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self.view</w:t>
      </w:r>
      <w:proofErr w:type="gramEnd"/>
      <w:r w:rsidRPr="00EA2714">
        <w:rPr>
          <w:color w:val="000000" w:themeColor="text1"/>
          <w:sz w:val="22"/>
          <w:szCs w:val="22"/>
        </w:rPr>
        <w:t>.userInteractionEnabled = YES;</w:t>
      </w:r>
    </w:p>
    <w:p w14:paraId="4982D44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[SVProgressHUD dismiss];</w:t>
      </w:r>
    </w:p>
    <w:p w14:paraId="3B1665F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NSString *message;</w:t>
      </w:r>
    </w:p>
    <w:p w14:paraId="6553453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switch (</w:t>
      </w:r>
      <w:proofErr w:type="gramStart"/>
      <w:r w:rsidRPr="00EA2714">
        <w:rPr>
          <w:color w:val="000000" w:themeColor="text1"/>
          <w:sz w:val="22"/>
          <w:szCs w:val="22"/>
        </w:rPr>
        <w:t>error.errorType</w:t>
      </w:r>
      <w:proofErr w:type="gramEnd"/>
      <w:r w:rsidRPr="00EA2714">
        <w:rPr>
          <w:color w:val="000000" w:themeColor="text1"/>
          <w:sz w:val="22"/>
          <w:szCs w:val="22"/>
        </w:rPr>
        <w:t>) {</w:t>
      </w:r>
    </w:p>
    <w:p w14:paraId="46944D6A" w14:textId="0BBA23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ErrorTimedOut:</w:t>
      </w:r>
    </w:p>
    <w:p w14:paraId="426AB8F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345E2C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7B1A7F80" w14:textId="7EEEE5F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ErrorUnknown:</w:t>
      </w:r>
    </w:p>
    <w:p w14:paraId="429A58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6318D1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5FDBFE9" w14:textId="2DF82F5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ErrorUnableToProcess:</w:t>
      </w:r>
    </w:p>
    <w:p w14:paraId="12B8155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3B17F10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2085FFB2" w14:textId="253DA9FA"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ErrorInternalServerError:</w:t>
      </w:r>
    </w:p>
    <w:p w14:paraId="4FAF0FF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A03D7A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0745371" w14:textId="49AE8F3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ErrorCouldNotReachServer:</w:t>
      </w:r>
    </w:p>
    <w:p w14:paraId="19B1FDFB"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C69372F"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B76FE55" w14:textId="48B9486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ErrorUnableToAuthenticate:</w:t>
      </w:r>
    </w:p>
    <w:p w14:paraId="2F07F12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5EBC0D35"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F539D7E" w14:textId="071BC1A9"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ErrorAutoDetectState:</w:t>
      </w:r>
    </w:p>
    <w:p w14:paraId="75CDD28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41334B9"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FDAA4C1" w14:textId="4EE117E2"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ErrorWebResponse:</w:t>
      </w:r>
    </w:p>
    <w:p w14:paraId="21EF4A3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3FF127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1B74746A" w14:textId="2C5E0861"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ErrorUnableToCrop:</w:t>
      </w:r>
    </w:p>
    <w:p w14:paraId="5DA2D2DC"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4A801F4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303CF36F" w14:textId="2E742B75"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ErrorInvalidLicenseKey:</w:t>
      </w:r>
    </w:p>
    <w:p w14:paraId="2D53C0D8"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0119D7F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577DF83D" w14:textId="39B40684"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ErrorInactiveLicenseKey:</w:t>
      </w:r>
    </w:p>
    <w:p w14:paraId="16A92524"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7202810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651C2D00" w14:textId="4A6AB5B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ErrorAccountDisabled:</w:t>
      </w:r>
    </w:p>
    <w:p w14:paraId="04F73BD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BBF2443"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DED591" w14:textId="7ACA1D6C"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ErrorOnActiveLicenseKey:</w:t>
      </w:r>
    </w:p>
    <w:p w14:paraId="15B3CA2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2D5E4582"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lastRenderedPageBreak/>
        <w:t xml:space="preserve">            break;</w:t>
      </w:r>
    </w:p>
    <w:p w14:paraId="149D46D3" w14:textId="36D7A050"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Pr>
          <w:color w:val="000000" w:themeColor="text1"/>
          <w:sz w:val="22"/>
          <w:szCs w:val="22"/>
        </w:rPr>
        <w:t>ErrorValidatingLicensekey:</w:t>
      </w:r>
    </w:p>
    <w:p w14:paraId="70B2C1C6"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message = </w:t>
      </w:r>
      <w:proofErr w:type="gramStart"/>
      <w:r w:rsidRPr="00EA2714">
        <w:rPr>
          <w:color w:val="000000" w:themeColor="text1"/>
          <w:sz w:val="22"/>
          <w:szCs w:val="22"/>
        </w:rPr>
        <w:t>error.errorMessage</w:t>
      </w:r>
      <w:proofErr w:type="gramEnd"/>
      <w:r w:rsidRPr="00EA2714">
        <w:rPr>
          <w:color w:val="000000" w:themeColor="text1"/>
          <w:sz w:val="22"/>
          <w:szCs w:val="22"/>
        </w:rPr>
        <w:t>;</w:t>
      </w:r>
    </w:p>
    <w:p w14:paraId="14C0C0D1"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41B1DD61" w14:textId="092DDC15"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case </w:t>
      </w:r>
      <w:r w:rsidR="007B2C6F" w:rsidRPr="00EA2714">
        <w:rPr>
          <w:color w:val="000000" w:themeColor="text1"/>
          <w:sz w:val="22"/>
          <w:szCs w:val="22"/>
        </w:rPr>
        <w:t>A</w:t>
      </w:r>
      <w:r w:rsidR="00BD6903" w:rsidRPr="00EA2714">
        <w:rPr>
          <w:color w:val="000000" w:themeColor="text1"/>
          <w:sz w:val="22"/>
          <w:szCs w:val="22"/>
        </w:rPr>
        <w:t>cuant</w:t>
      </w:r>
      <w:r w:rsidRPr="00EA2714" w:rsidDel="00CD2DC0">
        <w:rPr>
          <w:color w:val="000000" w:themeColor="text1"/>
          <w:sz w:val="22"/>
          <w:szCs w:val="22"/>
        </w:rPr>
        <w:t>ErrorCameraUnauthorized:</w:t>
      </w:r>
    </w:p>
    <w:p w14:paraId="5F86A8B4"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message = </w:t>
      </w:r>
      <w:proofErr w:type="gramStart"/>
      <w:r w:rsidRPr="00EA2714" w:rsidDel="00CD2DC0">
        <w:rPr>
          <w:color w:val="000000" w:themeColor="text1"/>
          <w:sz w:val="22"/>
          <w:szCs w:val="22"/>
        </w:rPr>
        <w:t>error.errorMessage</w:t>
      </w:r>
      <w:proofErr w:type="gramEnd"/>
      <w:r w:rsidRPr="00EA2714" w:rsidDel="00CD2DC0">
        <w:rPr>
          <w:color w:val="000000" w:themeColor="text1"/>
          <w:sz w:val="22"/>
          <w:szCs w:val="22"/>
        </w:rPr>
        <w:t>;</w:t>
      </w:r>
    </w:p>
    <w:p w14:paraId="4C02F2C2" w14:textId="77777777" w:rsidR="00C0321F" w:rsidRPr="00EA2714" w:rsidDel="00CD2DC0"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break;</w:t>
      </w:r>
    </w:p>
    <w:p w14:paraId="2827CF80"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sidDel="00CD2DC0">
        <w:rPr>
          <w:color w:val="000000" w:themeColor="text1"/>
          <w:sz w:val="22"/>
          <w:szCs w:val="22"/>
        </w:rPr>
        <w:t xml:space="preserve">        </w:t>
      </w:r>
      <w:r w:rsidRPr="00EA2714">
        <w:rPr>
          <w:color w:val="000000" w:themeColor="text1"/>
          <w:sz w:val="22"/>
          <w:szCs w:val="22"/>
        </w:rPr>
        <w:t>default:</w:t>
      </w:r>
    </w:p>
    <w:p w14:paraId="1A501EDE"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break;</w:t>
      </w:r>
    </w:p>
    <w:p w14:paraId="0EBCFB6D" w14:textId="77777777" w:rsidR="00C0321F" w:rsidRPr="00EA2714"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32AFB74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[UIAlertController </w:t>
      </w:r>
      <w:proofErr w:type="gramStart"/>
      <w:r w:rsidRPr="00EA2714">
        <w:rPr>
          <w:color w:val="000000" w:themeColor="text1"/>
          <w:sz w:val="22"/>
          <w:szCs w:val="22"/>
        </w:rPr>
        <w:t>showSimpleAlertWithTitle:@</w:t>
      </w:r>
      <w:proofErr w:type="gramEnd"/>
      <w:r w:rsidRPr="00EA2714">
        <w:rPr>
          <w:color w:val="000000" w:themeColor="text1"/>
          <w:sz w:val="22"/>
          <w:szCs w:val="22"/>
        </w:rPr>
        <w:t>"AcuantiOSMobileSDK"</w:t>
      </w:r>
    </w:p>
    <w:p w14:paraId="1A16434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Message:message</w:t>
      </w:r>
      <w:proofErr w:type="gramEnd"/>
    </w:p>
    <w:p w14:paraId="6320E97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FirstButton:ButtonOK</w:t>
      </w:r>
      <w:proofErr w:type="gramEnd"/>
    </w:p>
    <w:p w14:paraId="00AA5EAB"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SecondButton:nil</w:t>
      </w:r>
      <w:proofErr w:type="gramEnd"/>
    </w:p>
    <w:p w14:paraId="22FE7C1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FirstHandler:^(UIAlertAction *action) {</w:t>
      </w:r>
    </w:p>
    <w:p w14:paraId="17EA8FFD"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if (tag == 1) {</w:t>
      </w:r>
    </w:p>
    <w:p w14:paraId="1CA2ACE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_sideTouch = BackSide;</w:t>
      </w:r>
    </w:p>
    <w:p w14:paraId="27CFB66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_isCameraTouched = YES;</w:t>
      </w:r>
    </w:p>
    <w:p w14:paraId="6696650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[self showCameraInterface];</w:t>
      </w:r>
    </w:p>
    <w:p w14:paraId="32AD9AB0"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}else</w:t>
      </w:r>
      <w:proofErr w:type="gramEnd"/>
      <w:r w:rsidRPr="00EA2714">
        <w:rPr>
          <w:color w:val="000000" w:themeColor="text1"/>
          <w:sz w:val="22"/>
          <w:szCs w:val="22"/>
        </w:rPr>
        <w:t xml:space="preserve"> if(tag == 7388467) {</w:t>
      </w:r>
    </w:p>
    <w:p w14:paraId="49142076"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[[UIApplication sharedApplication] </w:t>
      </w:r>
      <w:proofErr w:type="gramStart"/>
      <w:r w:rsidRPr="00EA2714">
        <w:rPr>
          <w:color w:val="000000" w:themeColor="text1"/>
          <w:sz w:val="22"/>
          <w:szCs w:val="22"/>
        </w:rPr>
        <w:t>openURL:[</w:t>
      </w:r>
      <w:proofErr w:type="gramEnd"/>
      <w:r w:rsidRPr="00EA2714">
        <w:rPr>
          <w:color w:val="000000" w:themeColor="text1"/>
          <w:sz w:val="22"/>
          <w:szCs w:val="22"/>
        </w:rPr>
        <w:t>NSURL URLWithString:UIApplicationOpenSettingsURLString]];</w:t>
      </w:r>
    </w:p>
    <w:p w14:paraId="242E367F"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1BED61A2"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7CC73FDE"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SecondHandler:nil</w:t>
      </w:r>
      <w:proofErr w:type="gramEnd"/>
    </w:p>
    <w:p w14:paraId="02EA1473"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Tag:tag</w:t>
      </w:r>
      <w:proofErr w:type="gramEnd"/>
    </w:p>
    <w:p w14:paraId="691F295C" w14:textId="77777777" w:rsidR="00166003" w:rsidRPr="00EA2714" w:rsidRDefault="00166003" w:rsidP="00166003">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ViewController:self</w:t>
      </w:r>
      <w:proofErr w:type="gramEnd"/>
      <w:r w:rsidRPr="00EA2714">
        <w:rPr>
          <w:color w:val="000000" w:themeColor="text1"/>
          <w:sz w:val="22"/>
          <w:szCs w:val="22"/>
        </w:rPr>
        <w:t>];</w:t>
      </w:r>
    </w:p>
    <w:p w14:paraId="1F884F40" w14:textId="77777777" w:rsidR="00C0321F" w:rsidRDefault="00C0321F" w:rsidP="00C0321F">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w:t>
      </w:r>
    </w:p>
    <w:p w14:paraId="509650A3" w14:textId="11C17DEA" w:rsidR="005A12C9" w:rsidRDefault="00D229E5" w:rsidP="00C0321F">
      <w:pPr>
        <w:widowControl w:val="0"/>
        <w:tabs>
          <w:tab w:val="left" w:pos="529"/>
        </w:tabs>
        <w:autoSpaceDE w:val="0"/>
        <w:autoSpaceDN w:val="0"/>
        <w:adjustRightInd w:val="0"/>
        <w:rPr>
          <w:color w:val="000000" w:themeColor="text1"/>
          <w:sz w:val="22"/>
          <w:szCs w:val="22"/>
        </w:rPr>
      </w:pPr>
      <w:r>
        <w:rPr>
          <w:color w:val="000000" w:themeColor="text1"/>
          <w:sz w:val="22"/>
          <w:szCs w:val="22"/>
        </w:rPr>
        <w:t>//Function to convert Authentication Summary list to a single NSString object</w:t>
      </w:r>
    </w:p>
    <w:p w14:paraId="3BE45F05"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-(NSString</w:t>
      </w:r>
      <w:proofErr w:type="gramStart"/>
      <w:r w:rsidRPr="00D229E5">
        <w:rPr>
          <w:color w:val="000000" w:themeColor="text1"/>
          <w:sz w:val="22"/>
          <w:szCs w:val="22"/>
        </w:rPr>
        <w:t>*)arrayToString</w:t>
      </w:r>
      <w:proofErr w:type="gramEnd"/>
      <w:r w:rsidRPr="00D229E5">
        <w:rPr>
          <w:color w:val="000000" w:themeColor="text1"/>
          <w:sz w:val="22"/>
          <w:szCs w:val="22"/>
        </w:rPr>
        <w:t>:(NSArray*)array{</w:t>
      </w:r>
    </w:p>
    <w:p w14:paraId="431E189D"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NSString* retStr = @"";</w:t>
      </w:r>
    </w:p>
    <w:p w14:paraId="74A308B0"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for(</w:t>
      </w:r>
      <w:proofErr w:type="gramEnd"/>
      <w:r w:rsidRPr="00D229E5">
        <w:rPr>
          <w:color w:val="000000" w:themeColor="text1"/>
          <w:sz w:val="22"/>
          <w:szCs w:val="22"/>
        </w:rPr>
        <w:t>NSString* str in array){</w:t>
      </w:r>
    </w:p>
    <w:p w14:paraId="2D9136FC"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if(</w:t>
      </w:r>
      <w:proofErr w:type="gramEnd"/>
      <w:r w:rsidRPr="00D229E5">
        <w:rPr>
          <w:color w:val="000000" w:themeColor="text1"/>
          <w:sz w:val="22"/>
          <w:szCs w:val="22"/>
        </w:rPr>
        <w:t>[retStr isEqualToString:@""]){</w:t>
      </w:r>
    </w:p>
    <w:p w14:paraId="36F71C8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str;</w:t>
      </w:r>
    </w:p>
    <w:p w14:paraId="410DCBEB"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roofErr w:type="gramStart"/>
      <w:r w:rsidRPr="00D229E5">
        <w:rPr>
          <w:color w:val="000000" w:themeColor="text1"/>
          <w:sz w:val="22"/>
          <w:szCs w:val="22"/>
        </w:rPr>
        <w:t>}else</w:t>
      </w:r>
      <w:proofErr w:type="gramEnd"/>
      <w:r w:rsidRPr="00D229E5">
        <w:rPr>
          <w:color w:val="000000" w:themeColor="text1"/>
          <w:sz w:val="22"/>
          <w:szCs w:val="22"/>
        </w:rPr>
        <w:t>{</w:t>
      </w:r>
    </w:p>
    <w:p w14:paraId="4954D9A7"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retStr = [NSString </w:t>
      </w:r>
      <w:proofErr w:type="gramStart"/>
      <w:r w:rsidRPr="00D229E5">
        <w:rPr>
          <w:color w:val="000000" w:themeColor="text1"/>
          <w:sz w:val="22"/>
          <w:szCs w:val="22"/>
        </w:rPr>
        <w:t>stringWithFormat:@</w:t>
      </w:r>
      <w:proofErr w:type="gramEnd"/>
      <w:r w:rsidRPr="00D229E5">
        <w:rPr>
          <w:color w:val="000000" w:themeColor="text1"/>
          <w:sz w:val="22"/>
          <w:szCs w:val="22"/>
        </w:rPr>
        <w:t>"%@,%@",retStr,str];</w:t>
      </w:r>
    </w:p>
    <w:p w14:paraId="572EA8FE"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3416037F"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w:t>
      </w:r>
    </w:p>
    <w:p w14:paraId="4B90F634"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 xml:space="preserve">    return retStr;</w:t>
      </w:r>
    </w:p>
    <w:p w14:paraId="13420548" w14:textId="77777777" w:rsidR="005A12C9" w:rsidRPr="00D229E5" w:rsidRDefault="005A12C9" w:rsidP="005A12C9">
      <w:pPr>
        <w:widowControl w:val="0"/>
        <w:tabs>
          <w:tab w:val="left" w:pos="529"/>
        </w:tabs>
        <w:autoSpaceDE w:val="0"/>
        <w:autoSpaceDN w:val="0"/>
        <w:adjustRightInd w:val="0"/>
        <w:rPr>
          <w:color w:val="000000" w:themeColor="text1"/>
          <w:sz w:val="22"/>
          <w:szCs w:val="22"/>
        </w:rPr>
      </w:pPr>
      <w:r w:rsidRPr="00D229E5">
        <w:rPr>
          <w:color w:val="000000" w:themeColor="text1"/>
          <w:sz w:val="22"/>
          <w:szCs w:val="22"/>
        </w:rPr>
        <w:t>}</w:t>
      </w:r>
    </w:p>
    <w:p w14:paraId="0E7269E9" w14:textId="77777777" w:rsidR="009F4C2B" w:rsidRPr="00EA2714" w:rsidRDefault="009F4C2B" w:rsidP="00C0321F">
      <w:pPr>
        <w:widowControl w:val="0"/>
        <w:tabs>
          <w:tab w:val="left" w:pos="529"/>
        </w:tabs>
        <w:autoSpaceDE w:val="0"/>
        <w:autoSpaceDN w:val="0"/>
        <w:adjustRightInd w:val="0"/>
        <w:rPr>
          <w:color w:val="000000" w:themeColor="text1"/>
          <w:sz w:val="22"/>
          <w:szCs w:val="22"/>
        </w:rPr>
      </w:pPr>
    </w:p>
    <w:p w14:paraId="5655BEEC" w14:textId="7A17DA6E" w:rsidR="009F4C2B" w:rsidRPr="00EA2714" w:rsidRDefault="009F4C2B" w:rsidP="00EA2714">
      <w:pPr>
        <w:pStyle w:val="Heading1"/>
        <w:numPr>
          <w:ilvl w:val="0"/>
          <w:numId w:val="8"/>
        </w:numPr>
        <w:spacing w:before="480"/>
        <w:rPr>
          <w:rFonts w:ascii="Times New Roman" w:hAnsi="Times New Roman" w:cs="Times New Roman"/>
          <w:color w:val="000000" w:themeColor="text1"/>
        </w:rPr>
      </w:pPr>
      <w:bookmarkStart w:id="16" w:name="_Toc453588784"/>
      <w:r w:rsidRPr="00EA2714">
        <w:rPr>
          <w:rFonts w:ascii="Times New Roman" w:hAnsi="Times New Roman" w:cs="Times New Roman"/>
          <w:color w:val="000000" w:themeColor="text1"/>
        </w:rPr>
        <w:t xml:space="preserve">Facial </w:t>
      </w:r>
      <w:r w:rsidR="00E7796B" w:rsidRPr="00EA2714">
        <w:rPr>
          <w:rFonts w:ascii="Times New Roman" w:hAnsi="Times New Roman" w:cs="Times New Roman"/>
          <w:color w:val="000000" w:themeColor="text1"/>
        </w:rPr>
        <w:t xml:space="preserve">Recognition and </w:t>
      </w:r>
      <w:r w:rsidRPr="00EA2714">
        <w:rPr>
          <w:rFonts w:ascii="Times New Roman" w:hAnsi="Times New Roman" w:cs="Times New Roman"/>
          <w:color w:val="000000" w:themeColor="text1"/>
        </w:rPr>
        <w:t>Match Feature</w:t>
      </w:r>
      <w:bookmarkEnd w:id="16"/>
    </w:p>
    <w:p w14:paraId="78A291F3" w14:textId="1628FE4E" w:rsidR="009F4C2B" w:rsidRPr="00EA2714" w:rsidRDefault="009F4C2B" w:rsidP="00EA2714">
      <w:pPr>
        <w:rPr>
          <w:color w:val="000000" w:themeColor="text1"/>
        </w:rPr>
      </w:pPr>
    </w:p>
    <w:p w14:paraId="73BC36D6" w14:textId="1D3EC817" w:rsidR="00E7796B" w:rsidRPr="00EA2714" w:rsidRDefault="00E7796B" w:rsidP="00E7796B">
      <w:pPr>
        <w:rPr>
          <w:color w:val="000000" w:themeColor="text1"/>
        </w:rPr>
      </w:pPr>
      <w:r w:rsidRPr="00EA2714">
        <w:rPr>
          <w:color w:val="000000" w:themeColor="text1"/>
        </w:rPr>
        <w:t>Acuant FRM (Facial Recognition Match) is a person authentication solution for mobile devices based on biometric face recognition.</w:t>
      </w:r>
    </w:p>
    <w:p w14:paraId="0C8ECA17" w14:textId="77777777" w:rsidR="00E7796B" w:rsidRPr="00EA2714" w:rsidRDefault="00E7796B" w:rsidP="00E7796B">
      <w:pPr>
        <w:rPr>
          <w:color w:val="000000" w:themeColor="text1"/>
        </w:rPr>
      </w:pPr>
    </w:p>
    <w:p w14:paraId="16909E44" w14:textId="77777777" w:rsidR="00E7796B" w:rsidRPr="00EA2714" w:rsidRDefault="00E7796B" w:rsidP="00E7796B">
      <w:pPr>
        <w:rPr>
          <w:color w:val="000000" w:themeColor="text1"/>
        </w:rPr>
      </w:pPr>
      <w:r w:rsidRPr="00EA2714">
        <w:rPr>
          <w:color w:val="000000" w:themeColor="text1"/>
        </w:rPr>
        <w:t xml:space="preserve">Acuant FRM </w:t>
      </w:r>
    </w:p>
    <w:p w14:paraId="4514472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Opens the front camera</w:t>
      </w:r>
    </w:p>
    <w:p w14:paraId="35FB9D8F"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lastRenderedPageBreak/>
        <w:t>Ensures the user is correctly placed in front of the camera</w:t>
      </w:r>
    </w:p>
    <w:p w14:paraId="10D8355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a live person </w:t>
      </w:r>
    </w:p>
    <w:p w14:paraId="51841663"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 xml:space="preserve">Detects spoofing attacks by presenting eye blink challenge </w:t>
      </w:r>
    </w:p>
    <w:p w14:paraId="535BB97E"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Acquires biometric samples</w:t>
      </w:r>
    </w:p>
    <w:p w14:paraId="00E7F556" w14:textId="77777777" w:rsidR="00E7796B" w:rsidRPr="00EA2714" w:rsidRDefault="00E7796B" w:rsidP="00E7796B">
      <w:pPr>
        <w:numPr>
          <w:ilvl w:val="0"/>
          <w:numId w:val="32"/>
        </w:numPr>
        <w:spacing w:after="160" w:line="259" w:lineRule="auto"/>
        <w:rPr>
          <w:color w:val="000000" w:themeColor="text1"/>
        </w:rPr>
      </w:pPr>
      <w:r w:rsidRPr="00EA2714">
        <w:rPr>
          <w:color w:val="000000" w:themeColor="text1"/>
        </w:rPr>
        <w:t>Verifies the identity of a user</w:t>
      </w:r>
    </w:p>
    <w:p w14:paraId="5DBBA08F" w14:textId="6B673361" w:rsidR="00E7796B" w:rsidRPr="00EA2714" w:rsidRDefault="00E7796B" w:rsidP="00E7796B">
      <w:pPr>
        <w:numPr>
          <w:ilvl w:val="0"/>
          <w:numId w:val="32"/>
        </w:numPr>
        <w:spacing w:after="160" w:line="259" w:lineRule="auto"/>
        <w:rPr>
          <w:color w:val="000000" w:themeColor="text1"/>
        </w:rPr>
      </w:pPr>
      <w:r w:rsidRPr="00EA2714">
        <w:rPr>
          <w:color w:val="000000" w:themeColor="text1"/>
        </w:rPr>
        <w:t>All the steps are done in real time.</w:t>
      </w:r>
    </w:p>
    <w:p w14:paraId="712AF4F0" w14:textId="77777777" w:rsidR="00E7796B" w:rsidRPr="00EA2714" w:rsidRDefault="00E7796B" w:rsidP="00EA2714">
      <w:pPr>
        <w:spacing w:after="160" w:line="259" w:lineRule="auto"/>
        <w:rPr>
          <w:color w:val="000000" w:themeColor="text1"/>
        </w:rPr>
      </w:pPr>
    </w:p>
    <w:p w14:paraId="020B7043" w14:textId="5CEB7C84" w:rsidR="00E7796B" w:rsidRPr="00EA2714" w:rsidRDefault="00E7796B" w:rsidP="00E7796B">
      <w:pPr>
        <w:rPr>
          <w:color w:val="000000" w:themeColor="text1"/>
        </w:rPr>
      </w:pPr>
      <w:r w:rsidRPr="00EA2714">
        <w:rPr>
          <w:bCs/>
          <w:color w:val="000000" w:themeColor="text1"/>
        </w:rPr>
        <w:t>Benefits</w:t>
      </w:r>
      <w:r w:rsidRPr="00EA2714">
        <w:rPr>
          <w:color w:val="000000" w:themeColor="text1"/>
        </w:rPr>
        <w:t xml:space="preserve"> of Acuant FRM </w:t>
      </w:r>
    </w:p>
    <w:p w14:paraId="5114BB94" w14:textId="77777777" w:rsidR="00E7796B" w:rsidRPr="00EA2714" w:rsidRDefault="00E7796B" w:rsidP="00E7796B">
      <w:pPr>
        <w:rPr>
          <w:color w:val="000000" w:themeColor="text1"/>
        </w:rPr>
      </w:pPr>
    </w:p>
    <w:p w14:paraId="0BDE5EE9"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Helps in reducing fraud by matching the face biometrics to the face image on the driver’s license or passport.</w:t>
      </w:r>
    </w:p>
    <w:p w14:paraId="6CEBB655"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Easy to integrate</w:t>
      </w:r>
    </w:p>
    <w:p w14:paraId="29BED9BA"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Secure</w:t>
      </w:r>
    </w:p>
    <w:p w14:paraId="19B36CB2"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Fast and convenient</w:t>
      </w:r>
    </w:p>
    <w:p w14:paraId="135D9E04" w14:textId="77777777" w:rsidR="00E7796B" w:rsidRPr="00EA2714" w:rsidRDefault="00E7796B" w:rsidP="00E7796B">
      <w:pPr>
        <w:numPr>
          <w:ilvl w:val="0"/>
          <w:numId w:val="33"/>
        </w:numPr>
        <w:spacing w:after="160" w:line="259" w:lineRule="auto"/>
        <w:rPr>
          <w:color w:val="000000" w:themeColor="text1"/>
        </w:rPr>
      </w:pPr>
      <w:r w:rsidRPr="00EA2714">
        <w:rPr>
          <w:color w:val="000000" w:themeColor="text1"/>
        </w:rPr>
        <w:t>Real time checks and processing within seconds</w:t>
      </w:r>
    </w:p>
    <w:p w14:paraId="0983BF85" w14:textId="77777777" w:rsidR="00E7796B" w:rsidRPr="00EA2714" w:rsidRDefault="00E7796B" w:rsidP="00E7796B">
      <w:pPr>
        <w:rPr>
          <w:color w:val="000000" w:themeColor="text1"/>
        </w:rPr>
      </w:pPr>
    </w:p>
    <w:p w14:paraId="1E571069" w14:textId="77777777" w:rsidR="00E7796B" w:rsidRPr="00EA2714" w:rsidRDefault="00E7796B" w:rsidP="00E7796B">
      <w:pPr>
        <w:rPr>
          <w:color w:val="000000" w:themeColor="text1"/>
        </w:rPr>
      </w:pPr>
      <w:r w:rsidRPr="00EA2714">
        <w:rPr>
          <w:color w:val="000000" w:themeColor="text1"/>
        </w:rPr>
        <w:t xml:space="preserve">The Acuant FRM performs following checks to recognize a live face and match face biometrics to the face picture on the driver’s license or passport. </w:t>
      </w:r>
    </w:p>
    <w:p w14:paraId="0D1D3D60" w14:textId="77777777" w:rsidR="00E7796B" w:rsidRPr="00EA2714" w:rsidRDefault="00E7796B" w:rsidP="00E7796B">
      <w:pPr>
        <w:numPr>
          <w:ilvl w:val="0"/>
          <w:numId w:val="34"/>
        </w:numPr>
        <w:spacing w:after="160" w:line="259" w:lineRule="auto"/>
        <w:rPr>
          <w:color w:val="000000" w:themeColor="text1"/>
        </w:rPr>
      </w:pPr>
      <w:r w:rsidRPr="00EA2714">
        <w:rPr>
          <w:color w:val="000000" w:themeColor="text1"/>
        </w:rPr>
        <w:t>Face position checks: check that the face is well detected, correctly centered and in a good distance from the camera.</w:t>
      </w:r>
    </w:p>
    <w:p w14:paraId="35C84C50"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 xml:space="preserve">Distance to person algorithm ensures that person’s face is at optimal distance from the front camera. </w:t>
      </w:r>
    </w:p>
    <w:p w14:paraId="60247AFE" w14:textId="77777777" w:rsidR="00E7796B" w:rsidRPr="00EA2714" w:rsidRDefault="00E7796B" w:rsidP="00E7796B">
      <w:pPr>
        <w:pStyle w:val="ListParagraph"/>
        <w:numPr>
          <w:ilvl w:val="1"/>
          <w:numId w:val="34"/>
        </w:numPr>
        <w:spacing w:after="160" w:line="259" w:lineRule="auto"/>
        <w:rPr>
          <w:color w:val="000000" w:themeColor="text1"/>
        </w:rPr>
      </w:pPr>
      <w:r w:rsidRPr="00EA2714">
        <w:rPr>
          <w:color w:val="000000" w:themeColor="text1"/>
        </w:rPr>
        <w:t>Ensures that person is only presenting frontal face (Side faces are rejected).</w:t>
      </w:r>
    </w:p>
    <w:p w14:paraId="728F4B9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Tracks eye blinks as an added layer to check for face liveliness and avoid spoofing attacks.</w:t>
      </w:r>
    </w:p>
    <w:p w14:paraId="7E54FB6F" w14:textId="77777777" w:rsidR="00E7796B" w:rsidRPr="00EA2714" w:rsidRDefault="00E7796B" w:rsidP="00E7796B">
      <w:pPr>
        <w:pStyle w:val="ListParagraph"/>
        <w:numPr>
          <w:ilvl w:val="0"/>
          <w:numId w:val="34"/>
        </w:numPr>
        <w:spacing w:after="160" w:line="259" w:lineRule="auto"/>
        <w:rPr>
          <w:color w:val="000000" w:themeColor="text1"/>
        </w:rPr>
      </w:pPr>
      <w:r w:rsidRPr="00EA2714">
        <w:rPr>
          <w:color w:val="000000" w:themeColor="text1"/>
        </w:rPr>
        <w:t>Captures face biometrics and matches it to the face picture on the driver’s license or passport.</w:t>
      </w:r>
    </w:p>
    <w:p w14:paraId="3DB0B966" w14:textId="3FC54756" w:rsidR="00E7796B" w:rsidRPr="00EA2714" w:rsidRDefault="00E7796B" w:rsidP="00EA2714">
      <w:pPr>
        <w:rPr>
          <w:color w:val="000000" w:themeColor="text1"/>
        </w:rPr>
      </w:pPr>
    </w:p>
    <w:p w14:paraId="3BE48DD9" w14:textId="6A6FEA90" w:rsidR="009F4C2B" w:rsidRPr="00EA2714" w:rsidRDefault="00951259" w:rsidP="00EA2714">
      <w:pPr>
        <w:rPr>
          <w:color w:val="000000" w:themeColor="text1"/>
        </w:rPr>
      </w:pPr>
      <w:r w:rsidRPr="00EA2714">
        <w:rPr>
          <w:color w:val="000000" w:themeColor="text1"/>
        </w:rPr>
        <w:t>Following are the APIs/Classes to use the Facial Match feature.</w:t>
      </w:r>
    </w:p>
    <w:p w14:paraId="2FC5317F" w14:textId="77777777" w:rsidR="00951259" w:rsidRPr="00EA2714" w:rsidRDefault="00951259" w:rsidP="00EA2714">
      <w:pPr>
        <w:rPr>
          <w:color w:val="000000" w:themeColor="text1"/>
        </w:rPr>
      </w:pPr>
    </w:p>
    <w:p w14:paraId="53289066" w14:textId="6286740C"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E7796B" w:rsidRPr="00EA2714">
        <w:rPr>
          <w:color w:val="000000" w:themeColor="text1"/>
          <w:sz w:val="22"/>
          <w:szCs w:val="22"/>
        </w:rPr>
        <w:t>Facial</w:t>
      </w:r>
      <w:r w:rsidRPr="00EA2714">
        <w:rPr>
          <w:color w:val="000000" w:themeColor="text1"/>
          <w:sz w:val="22"/>
          <w:szCs w:val="22"/>
        </w:rPr>
        <w:t>CaptureDelegate</w:t>
      </w:r>
    </w:p>
    <w:p w14:paraId="42D0B395" w14:textId="2476043F" w:rsidR="00951259" w:rsidRPr="00EA2714" w:rsidRDefault="00951259" w:rsidP="00EA2714">
      <w:pPr>
        <w:pStyle w:val="ListParagraph"/>
        <w:rPr>
          <w:color w:val="000000" w:themeColor="text1"/>
          <w:sz w:val="22"/>
          <w:szCs w:val="22"/>
        </w:rPr>
      </w:pPr>
      <w:r w:rsidRPr="00EA2714">
        <w:rPr>
          <w:color w:val="000000" w:themeColor="text1"/>
          <w:sz w:val="22"/>
          <w:szCs w:val="22"/>
        </w:rPr>
        <w:t>This is the delegate to be used to get the call back from the SDK interface.</w:t>
      </w:r>
      <w:r w:rsidR="00E7796B" w:rsidRPr="00EA2714">
        <w:rPr>
          <w:color w:val="000000" w:themeColor="text1"/>
          <w:sz w:val="22"/>
          <w:szCs w:val="22"/>
        </w:rPr>
        <w:t xml:space="preserve"> </w:t>
      </w:r>
      <w:r w:rsidRPr="00EA2714">
        <w:rPr>
          <w:color w:val="000000" w:themeColor="text1"/>
          <w:sz w:val="22"/>
          <w:szCs w:val="22"/>
        </w:rPr>
        <w:t>It has two protocol</w:t>
      </w:r>
      <w:r w:rsidR="005C60F2" w:rsidRPr="00EA2714">
        <w:rPr>
          <w:color w:val="000000" w:themeColor="text1"/>
          <w:sz w:val="22"/>
          <w:szCs w:val="22"/>
        </w:rPr>
        <w:t>s</w:t>
      </w:r>
    </w:p>
    <w:p w14:paraId="465AE08A" w14:textId="77777777" w:rsidR="00951259" w:rsidRPr="00EA2714" w:rsidRDefault="00951259" w:rsidP="00EA2714">
      <w:pPr>
        <w:pStyle w:val="ListParagraph"/>
        <w:rPr>
          <w:color w:val="000000" w:themeColor="text1"/>
          <w:sz w:val="22"/>
          <w:szCs w:val="22"/>
        </w:rPr>
      </w:pPr>
    </w:p>
    <w:p w14:paraId="658B8879" w14:textId="7CA5E26F"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-(void)didFinish</w:t>
      </w:r>
      <w:r w:rsidR="005C60F2" w:rsidRPr="00EA2714">
        <w:rPr>
          <w:color w:val="000000" w:themeColor="text1"/>
          <w:sz w:val="22"/>
          <w:szCs w:val="22"/>
        </w:rPr>
        <w:t>FacialRecognition</w:t>
      </w:r>
      <w:r w:rsidRPr="00EA2714">
        <w:rPr>
          <w:color w:val="000000" w:themeColor="text1"/>
          <w:sz w:val="22"/>
          <w:szCs w:val="22"/>
        </w:rPr>
        <w:t>:(UIImage</w:t>
      </w:r>
      <w:proofErr w:type="gramStart"/>
      <w:r w:rsidRPr="00EA2714">
        <w:rPr>
          <w:color w:val="000000" w:themeColor="text1"/>
          <w:sz w:val="22"/>
          <w:szCs w:val="22"/>
        </w:rPr>
        <w:t>*)image</w:t>
      </w:r>
      <w:proofErr w:type="gramEnd"/>
      <w:r w:rsidRPr="00EA2714">
        <w:rPr>
          <w:color w:val="000000" w:themeColor="text1"/>
          <w:sz w:val="22"/>
          <w:szCs w:val="22"/>
        </w:rPr>
        <w:t>;</w:t>
      </w:r>
    </w:p>
    <w:p w14:paraId="386F2FAA" w14:textId="20A24C40"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w:t>
      </w:r>
      <w:r w:rsidR="005C60F2" w:rsidRPr="00EA2714">
        <w:rPr>
          <w:color w:val="000000" w:themeColor="text1"/>
          <w:sz w:val="22"/>
          <w:szCs w:val="22"/>
        </w:rPr>
        <w:t xml:space="preserve">is </w:t>
      </w:r>
      <w:r w:rsidRPr="00EA2714">
        <w:rPr>
          <w:color w:val="000000" w:themeColor="text1"/>
          <w:sz w:val="22"/>
          <w:szCs w:val="22"/>
        </w:rPr>
        <w:t xml:space="preserve">called when </w:t>
      </w:r>
      <w:r w:rsidR="005C60F2" w:rsidRPr="00EA2714">
        <w:rPr>
          <w:color w:val="000000" w:themeColor="text1"/>
          <w:sz w:val="22"/>
          <w:szCs w:val="22"/>
        </w:rPr>
        <w:t xml:space="preserve">a live face is successfully recognized. </w:t>
      </w:r>
      <w:r w:rsidRPr="00EA2714">
        <w:rPr>
          <w:color w:val="000000" w:themeColor="text1"/>
          <w:sz w:val="22"/>
          <w:szCs w:val="22"/>
        </w:rPr>
        <w:t xml:space="preserve">The parameter “image” contains the </w:t>
      </w:r>
      <w:r w:rsidR="005C60F2" w:rsidRPr="00EA2714">
        <w:rPr>
          <w:color w:val="000000" w:themeColor="text1"/>
          <w:sz w:val="22"/>
          <w:szCs w:val="22"/>
        </w:rPr>
        <w:t>face image recognized by facial recognition</w:t>
      </w:r>
      <w:r w:rsidRPr="00EA2714">
        <w:rPr>
          <w:color w:val="000000" w:themeColor="text1"/>
          <w:sz w:val="22"/>
          <w:szCs w:val="22"/>
        </w:rPr>
        <w:t>.</w:t>
      </w:r>
    </w:p>
    <w:p w14:paraId="0959B748" w14:textId="77777777" w:rsidR="00951259" w:rsidRPr="00EA2714" w:rsidRDefault="00951259" w:rsidP="00EA2714">
      <w:pPr>
        <w:pStyle w:val="ListParagraph"/>
        <w:ind w:left="1440"/>
        <w:rPr>
          <w:color w:val="000000" w:themeColor="text1"/>
        </w:rPr>
      </w:pPr>
    </w:p>
    <w:p w14:paraId="4ABE10A7" w14:textId="0D540394" w:rsidR="00951259" w:rsidRPr="00EA2714" w:rsidRDefault="00951259" w:rsidP="00EA2714">
      <w:pPr>
        <w:pStyle w:val="ListParagraph"/>
        <w:numPr>
          <w:ilvl w:val="0"/>
          <w:numId w:val="28"/>
        </w:numPr>
        <w:rPr>
          <w:color w:val="000000" w:themeColor="text1"/>
        </w:rPr>
      </w:pPr>
      <w:r w:rsidRPr="00EA2714">
        <w:rPr>
          <w:color w:val="000000" w:themeColor="text1"/>
          <w:sz w:val="22"/>
          <w:szCs w:val="22"/>
        </w:rPr>
        <w:t>-(void)didCancel</w:t>
      </w:r>
      <w:r w:rsidR="005C60F2" w:rsidRPr="00EA2714">
        <w:rPr>
          <w:color w:val="000000" w:themeColor="text1"/>
          <w:sz w:val="22"/>
          <w:szCs w:val="22"/>
        </w:rPr>
        <w:t>FacialRecognition</w:t>
      </w:r>
    </w:p>
    <w:p w14:paraId="0A2A06F6" w14:textId="6B19ED73" w:rsidR="00951259" w:rsidRPr="00EA2714" w:rsidRDefault="00951259" w:rsidP="00EA2714">
      <w:pPr>
        <w:pStyle w:val="ListParagraph"/>
        <w:ind w:left="1440"/>
        <w:rPr>
          <w:color w:val="000000" w:themeColor="text1"/>
          <w:sz w:val="22"/>
          <w:szCs w:val="22"/>
        </w:rPr>
      </w:pPr>
      <w:r w:rsidRPr="00EA2714">
        <w:rPr>
          <w:color w:val="000000" w:themeColor="text1"/>
          <w:sz w:val="22"/>
          <w:szCs w:val="22"/>
        </w:rPr>
        <w:t xml:space="preserve">This is called when the user cancels </w:t>
      </w:r>
      <w:r w:rsidR="005C60F2" w:rsidRPr="00EA2714">
        <w:rPr>
          <w:color w:val="000000" w:themeColor="text1"/>
          <w:sz w:val="22"/>
          <w:szCs w:val="22"/>
        </w:rPr>
        <w:t>facial recognition</w:t>
      </w:r>
      <w:r w:rsidRPr="00EA2714">
        <w:rPr>
          <w:color w:val="000000" w:themeColor="text1"/>
          <w:sz w:val="22"/>
          <w:szCs w:val="22"/>
        </w:rPr>
        <w:t>.</w:t>
      </w:r>
    </w:p>
    <w:p w14:paraId="51D8EEB4" w14:textId="77777777" w:rsidR="00951259" w:rsidRPr="00EA2714" w:rsidRDefault="00951259" w:rsidP="00EA2714">
      <w:pPr>
        <w:pStyle w:val="ListParagraph"/>
        <w:ind w:left="1440"/>
        <w:rPr>
          <w:color w:val="000000" w:themeColor="text1"/>
        </w:rPr>
      </w:pPr>
    </w:p>
    <w:p w14:paraId="7241C89F" w14:textId="5CB746D1" w:rsidR="00951259" w:rsidRPr="00EA2714" w:rsidRDefault="00951259" w:rsidP="00EA2714">
      <w:pPr>
        <w:pStyle w:val="ListParagraph"/>
        <w:numPr>
          <w:ilvl w:val="0"/>
          <w:numId w:val="27"/>
        </w:numPr>
        <w:rPr>
          <w:color w:val="000000" w:themeColor="text1"/>
        </w:rPr>
      </w:pPr>
      <w:r w:rsidRPr="00EA2714">
        <w:rPr>
          <w:color w:val="000000" w:themeColor="text1"/>
          <w:sz w:val="22"/>
          <w:szCs w:val="22"/>
        </w:rPr>
        <w:t>Acuant</w:t>
      </w:r>
      <w:r w:rsidR="005C60F2" w:rsidRPr="00EA2714">
        <w:rPr>
          <w:color w:val="000000" w:themeColor="text1"/>
          <w:sz w:val="22"/>
          <w:szCs w:val="22"/>
        </w:rPr>
        <w:t>FacialRecognition</w:t>
      </w:r>
      <w:r w:rsidRPr="00EA2714">
        <w:rPr>
          <w:color w:val="000000" w:themeColor="text1"/>
          <w:sz w:val="22"/>
          <w:szCs w:val="22"/>
        </w:rPr>
        <w:t>ViewController</w:t>
      </w:r>
    </w:p>
    <w:p w14:paraId="294F35CB" w14:textId="1C3C9A1D" w:rsidR="00951259" w:rsidRPr="00EA2714" w:rsidRDefault="00951259" w:rsidP="00EA2714">
      <w:pPr>
        <w:pStyle w:val="ListParagraph"/>
        <w:rPr>
          <w:color w:val="000000" w:themeColor="text1"/>
        </w:rPr>
      </w:pPr>
      <w:r w:rsidRPr="00EA2714">
        <w:rPr>
          <w:color w:val="000000" w:themeColor="text1"/>
          <w:sz w:val="22"/>
          <w:szCs w:val="22"/>
        </w:rPr>
        <w:t xml:space="preserve">This class has the following utility method which can be called to present the </w:t>
      </w:r>
      <w:r w:rsidR="005C60F2" w:rsidRPr="00EA2714">
        <w:rPr>
          <w:color w:val="000000" w:themeColor="text1"/>
          <w:sz w:val="22"/>
          <w:szCs w:val="22"/>
        </w:rPr>
        <w:t>facial recognition interface.</w:t>
      </w:r>
    </w:p>
    <w:p w14:paraId="1907B69A" w14:textId="77777777" w:rsidR="00951259" w:rsidRPr="00EA2714" w:rsidRDefault="00951259" w:rsidP="00EA2714">
      <w:pPr>
        <w:pStyle w:val="ListParagraph"/>
        <w:rPr>
          <w:color w:val="000000" w:themeColor="text1"/>
        </w:rPr>
      </w:pPr>
    </w:p>
    <w:p w14:paraId="3E5AC176" w14:textId="60AD4CF1" w:rsidR="00951259" w:rsidRPr="00EA2714" w:rsidRDefault="00207FF3" w:rsidP="00EA2714">
      <w:pPr>
        <w:pStyle w:val="ListParagraph"/>
        <w:widowControl w:val="0"/>
        <w:numPr>
          <w:ilvl w:val="0"/>
          <w:numId w:val="29"/>
        </w:numPr>
        <w:tabs>
          <w:tab w:val="left" w:pos="529"/>
        </w:tabs>
        <w:autoSpaceDE w:val="0"/>
        <w:autoSpaceDN w:val="0"/>
        <w:adjustRightInd w:val="0"/>
        <w:rPr>
          <w:color w:val="000000" w:themeColor="text1"/>
          <w:sz w:val="22"/>
          <w:szCs w:val="22"/>
        </w:rPr>
      </w:pPr>
      <w:r>
        <w:rPr>
          <w:color w:val="000000" w:themeColor="text1"/>
          <w:sz w:val="22"/>
          <w:szCs w:val="22"/>
        </w:rPr>
        <w:t>+(id)presentFacial</w:t>
      </w:r>
      <w:r w:rsidR="00951259" w:rsidRPr="00EA2714">
        <w:rPr>
          <w:color w:val="000000" w:themeColor="text1"/>
          <w:sz w:val="22"/>
          <w:szCs w:val="22"/>
        </w:rPr>
        <w:t>CatureInterfaceWithDelegate:(id&lt;</w:t>
      </w:r>
      <w:r w:rsidR="0050065C">
        <w:rPr>
          <w:color w:val="000000" w:themeColor="text1"/>
          <w:sz w:val="22"/>
          <w:szCs w:val="22"/>
        </w:rPr>
        <w:t>AcuantFacial</w:t>
      </w:r>
      <w:r w:rsidR="00951259" w:rsidRPr="00EA2714">
        <w:rPr>
          <w:color w:val="000000" w:themeColor="text1"/>
          <w:sz w:val="22"/>
          <w:szCs w:val="22"/>
        </w:rPr>
        <w:t>CaptureDelegate</w:t>
      </w:r>
      <w:proofErr w:type="gramStart"/>
      <w:r w:rsidR="00951259" w:rsidRPr="00EA2714">
        <w:rPr>
          <w:color w:val="000000" w:themeColor="text1"/>
          <w:sz w:val="22"/>
          <w:szCs w:val="22"/>
        </w:rPr>
        <w:t>&gt;)delegate</w:t>
      </w:r>
      <w:proofErr w:type="gramEnd"/>
      <w:r w:rsidR="00951259" w:rsidRPr="00EA2714">
        <w:rPr>
          <w:color w:val="000000" w:themeColor="text1"/>
          <w:sz w:val="22"/>
          <w:szCs w:val="22"/>
        </w:rPr>
        <w:t xml:space="preserve"> inViewController:(UIViewController*)parentVC withCancelButton:(BOOL)cancelVisible withWatherMark:(NSString* )watermarkText</w:t>
      </w:r>
    </w:p>
    <w:p w14:paraId="1DC15D65"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withBlinkMessage:(NSString</w:t>
      </w:r>
      <w:proofErr w:type="gramStart"/>
      <w:r w:rsidRPr="00EA2714">
        <w:rPr>
          <w:color w:val="000000" w:themeColor="text1"/>
          <w:sz w:val="22"/>
          <w:szCs w:val="22"/>
        </w:rPr>
        <w:t>*)message</w:t>
      </w:r>
      <w:proofErr w:type="gramEnd"/>
    </w:p>
    <w:p w14:paraId="1BF8520C"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inRect:(</w:t>
      </w:r>
      <w:proofErr w:type="gramStart"/>
      <w:r w:rsidRPr="00EA2714">
        <w:rPr>
          <w:color w:val="000000" w:themeColor="text1"/>
          <w:sz w:val="22"/>
          <w:szCs w:val="22"/>
        </w:rPr>
        <w:t>CGRect)rect</w:t>
      </w:r>
      <w:proofErr w:type="gramEnd"/>
      <w:r w:rsidRPr="00EA2714">
        <w:rPr>
          <w:color w:val="000000" w:themeColor="text1"/>
          <w:sz w:val="22"/>
          <w:szCs w:val="22"/>
        </w:rPr>
        <w:t xml:space="preserve"> </w:t>
      </w:r>
    </w:p>
    <w:p w14:paraId="2E5DCB9F" w14:textId="207060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r w:rsidRPr="00EA2714">
        <w:rPr>
          <w:color w:val="000000" w:themeColor="text1"/>
          <w:sz w:val="22"/>
          <w:szCs w:val="22"/>
        </w:rPr>
        <w:t>andFontSize:(</w:t>
      </w:r>
      <w:proofErr w:type="gramStart"/>
      <w:r w:rsidRPr="00EA2714">
        <w:rPr>
          <w:color w:val="000000" w:themeColor="text1"/>
          <w:sz w:val="22"/>
          <w:szCs w:val="22"/>
        </w:rPr>
        <w:t>NSUInteger)size</w:t>
      </w:r>
      <w:proofErr w:type="gramEnd"/>
      <w:r w:rsidRPr="00EA2714">
        <w:rPr>
          <w:color w:val="000000" w:themeColor="text1"/>
          <w:sz w:val="22"/>
          <w:szCs w:val="22"/>
        </w:rPr>
        <w:t>;</w:t>
      </w:r>
    </w:p>
    <w:p w14:paraId="38D70A3A" w14:textId="77777777" w:rsidR="00951259" w:rsidRPr="00EA2714" w:rsidRDefault="00951259" w:rsidP="00EA2714">
      <w:pPr>
        <w:pStyle w:val="ListParagraph"/>
        <w:widowControl w:val="0"/>
        <w:tabs>
          <w:tab w:val="left" w:pos="529"/>
        </w:tabs>
        <w:autoSpaceDE w:val="0"/>
        <w:autoSpaceDN w:val="0"/>
        <w:adjustRightInd w:val="0"/>
        <w:ind w:left="1440"/>
        <w:rPr>
          <w:color w:val="000000" w:themeColor="text1"/>
          <w:sz w:val="22"/>
          <w:szCs w:val="22"/>
        </w:rPr>
      </w:pPr>
    </w:p>
    <w:p w14:paraId="2CB01DA0" w14:textId="49671294" w:rsidR="00951259" w:rsidRPr="00EA2714" w:rsidRDefault="00951259" w:rsidP="00951259">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r>
      <w:r w:rsidR="005C60F2" w:rsidRPr="00EA2714">
        <w:rPr>
          <w:color w:val="000000" w:themeColor="text1"/>
          <w:sz w:val="22"/>
          <w:szCs w:val="22"/>
        </w:rPr>
        <w:t>Following are the input parameters:</w:t>
      </w:r>
    </w:p>
    <w:p w14:paraId="57524C1B" w14:textId="134FDBE8"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(id&lt;Acuant</w:t>
      </w:r>
      <w:r w:rsidR="00207FF3">
        <w:rPr>
          <w:color w:val="000000" w:themeColor="text1"/>
          <w:sz w:val="22"/>
          <w:szCs w:val="22"/>
        </w:rPr>
        <w:t>Facial</w:t>
      </w:r>
      <w:r w:rsidRPr="00EA2714">
        <w:rPr>
          <w:color w:val="000000" w:themeColor="text1"/>
          <w:sz w:val="22"/>
          <w:szCs w:val="22"/>
        </w:rPr>
        <w:t>CaptureDelegate</w:t>
      </w:r>
      <w:proofErr w:type="gramStart"/>
      <w:r w:rsidRPr="00EA2714">
        <w:rPr>
          <w:color w:val="000000" w:themeColor="text1"/>
          <w:sz w:val="22"/>
          <w:szCs w:val="22"/>
        </w:rPr>
        <w:t>&gt;)delegate</w:t>
      </w:r>
      <w:proofErr w:type="gramEnd"/>
      <w:r w:rsidRPr="00EA2714">
        <w:rPr>
          <w:color w:val="000000" w:themeColor="text1"/>
          <w:sz w:val="22"/>
          <w:szCs w:val="22"/>
        </w:rPr>
        <w:t xml:space="preserve"> : Delegate where the control to be returned.</w:t>
      </w:r>
    </w:p>
    <w:p w14:paraId="1231815C" w14:textId="6A8874C3"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(UIViewController</w:t>
      </w:r>
      <w:proofErr w:type="gramStart"/>
      <w:r w:rsidRPr="00EA2714">
        <w:rPr>
          <w:color w:val="000000" w:themeColor="text1"/>
          <w:sz w:val="22"/>
          <w:szCs w:val="22"/>
        </w:rPr>
        <w:t>*)parentVC</w:t>
      </w:r>
      <w:proofErr w:type="gramEnd"/>
      <w:r w:rsidRPr="00EA2714">
        <w:rPr>
          <w:color w:val="000000" w:themeColor="text1"/>
          <w:sz w:val="22"/>
          <w:szCs w:val="22"/>
        </w:rPr>
        <w:t xml:space="preserve"> : The parent view</w:t>
      </w:r>
      <w:r w:rsidR="005C60F2" w:rsidRPr="00EA2714">
        <w:rPr>
          <w:color w:val="000000" w:themeColor="text1"/>
          <w:sz w:val="22"/>
          <w:szCs w:val="22"/>
        </w:rPr>
        <w:t xml:space="preserve"> </w:t>
      </w:r>
      <w:r w:rsidRPr="00EA2714">
        <w:rPr>
          <w:color w:val="000000" w:themeColor="text1"/>
          <w:sz w:val="22"/>
          <w:szCs w:val="22"/>
        </w:rPr>
        <w:t>control</w:t>
      </w:r>
      <w:r w:rsidR="005C60F2" w:rsidRPr="00EA2714">
        <w:rPr>
          <w:color w:val="000000" w:themeColor="text1"/>
          <w:sz w:val="22"/>
          <w:szCs w:val="22"/>
        </w:rPr>
        <w:t>ler</w:t>
      </w:r>
      <w:r w:rsidRPr="00EA2714">
        <w:rPr>
          <w:color w:val="000000" w:themeColor="text1"/>
          <w:sz w:val="22"/>
          <w:szCs w:val="22"/>
        </w:rPr>
        <w:t xml:space="preserve"> which presents the camera interface.</w:t>
      </w:r>
    </w:p>
    <w:p w14:paraId="7914828F" w14:textId="12408DC9" w:rsidR="00951259" w:rsidRPr="00EA2714" w:rsidRDefault="00951259"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(BOOL)</w:t>
      </w:r>
      <w:proofErr w:type="gramStart"/>
      <w:r w:rsidRPr="00EA2714">
        <w:rPr>
          <w:color w:val="000000" w:themeColor="text1"/>
          <w:sz w:val="22"/>
          <w:szCs w:val="22"/>
        </w:rPr>
        <w:t>cancelVisible :</w:t>
      </w:r>
      <w:proofErr w:type="gramEnd"/>
      <w:r w:rsidRPr="00EA2714">
        <w:rPr>
          <w:color w:val="000000" w:themeColor="text1"/>
          <w:sz w:val="22"/>
          <w:szCs w:val="22"/>
        </w:rPr>
        <w:t xml:space="preserve"> </w:t>
      </w:r>
      <w:r w:rsidR="005C60F2" w:rsidRPr="00EA2714">
        <w:rPr>
          <w:color w:val="000000" w:themeColor="text1"/>
          <w:sz w:val="22"/>
          <w:szCs w:val="22"/>
        </w:rPr>
        <w:t>Whether</w:t>
      </w:r>
      <w:r w:rsidRPr="00EA2714">
        <w:rPr>
          <w:color w:val="000000" w:themeColor="text1"/>
          <w:sz w:val="22"/>
          <w:szCs w:val="22"/>
        </w:rPr>
        <w:t xml:space="preserve"> to show cancel button or not</w:t>
      </w:r>
    </w:p>
    <w:p w14:paraId="2594BA03" w14:textId="0D29C015" w:rsidR="00951259"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 )watermarkText</w:t>
      </w:r>
      <w:proofErr w:type="gramEnd"/>
      <w:r w:rsidRPr="00EA2714">
        <w:rPr>
          <w:color w:val="000000" w:themeColor="text1"/>
          <w:sz w:val="22"/>
          <w:szCs w:val="22"/>
        </w:rPr>
        <w:t xml:space="preserve"> : Brand watermark text</w:t>
      </w:r>
    </w:p>
    <w:p w14:paraId="7D785A36" w14:textId="68492C3C"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(NSString</w:t>
      </w:r>
      <w:proofErr w:type="gramStart"/>
      <w:r w:rsidRPr="00EA2714">
        <w:rPr>
          <w:color w:val="000000" w:themeColor="text1"/>
          <w:sz w:val="22"/>
          <w:szCs w:val="22"/>
        </w:rPr>
        <w:t>*)message</w:t>
      </w:r>
      <w:proofErr w:type="gramEnd"/>
      <w:r w:rsidRPr="00EA2714">
        <w:rPr>
          <w:color w:val="000000" w:themeColor="text1"/>
          <w:sz w:val="22"/>
          <w:szCs w:val="22"/>
        </w:rPr>
        <w:t xml:space="preserve"> : Instruction message (For example “Blink Slowly.”)</w:t>
      </w:r>
    </w:p>
    <w:p w14:paraId="788796F7" w14:textId="07A43627"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(CGRect)</w:t>
      </w:r>
      <w:proofErr w:type="gramStart"/>
      <w:r w:rsidRPr="00EA2714">
        <w:rPr>
          <w:color w:val="000000" w:themeColor="text1"/>
          <w:sz w:val="22"/>
          <w:szCs w:val="22"/>
        </w:rPr>
        <w:t>rect :</w:t>
      </w:r>
      <w:proofErr w:type="gramEnd"/>
      <w:r w:rsidRPr="00EA2714">
        <w:rPr>
          <w:color w:val="000000" w:themeColor="text1"/>
          <w:sz w:val="22"/>
          <w:szCs w:val="22"/>
        </w:rPr>
        <w:t xml:space="preserve"> Frame in which instruction to be shown </w:t>
      </w:r>
      <w:r w:rsidR="005C60F2" w:rsidRPr="00EA2714">
        <w:rPr>
          <w:color w:val="000000" w:themeColor="text1"/>
          <w:sz w:val="22"/>
          <w:szCs w:val="22"/>
        </w:rPr>
        <w:t>within</w:t>
      </w:r>
      <w:r w:rsidRPr="00EA2714">
        <w:rPr>
          <w:color w:val="000000" w:themeColor="text1"/>
          <w:sz w:val="22"/>
          <w:szCs w:val="22"/>
        </w:rPr>
        <w:t xml:space="preserve"> the camera interface.</w:t>
      </w:r>
    </w:p>
    <w:p w14:paraId="585DA7E5" w14:textId="17A4D6DF" w:rsidR="004431B2" w:rsidRPr="00EA2714" w:rsidRDefault="004431B2" w:rsidP="00EA2714">
      <w:pPr>
        <w:pStyle w:val="ListParagraph"/>
        <w:widowControl w:val="0"/>
        <w:numPr>
          <w:ilvl w:val="0"/>
          <w:numId w:val="30"/>
        </w:numPr>
        <w:tabs>
          <w:tab w:val="left" w:pos="529"/>
        </w:tabs>
        <w:autoSpaceDE w:val="0"/>
        <w:autoSpaceDN w:val="0"/>
        <w:adjustRightInd w:val="0"/>
        <w:rPr>
          <w:color w:val="000000" w:themeColor="text1"/>
          <w:sz w:val="22"/>
          <w:szCs w:val="22"/>
        </w:rPr>
      </w:pPr>
      <w:r w:rsidRPr="00EA2714">
        <w:rPr>
          <w:color w:val="000000" w:themeColor="text1"/>
          <w:sz w:val="22"/>
          <w:szCs w:val="22"/>
        </w:rPr>
        <w:t>(NSUInteger)</w:t>
      </w:r>
      <w:proofErr w:type="gramStart"/>
      <w:r w:rsidRPr="00EA2714">
        <w:rPr>
          <w:color w:val="000000" w:themeColor="text1"/>
          <w:sz w:val="22"/>
          <w:szCs w:val="22"/>
        </w:rPr>
        <w:t>size :</w:t>
      </w:r>
      <w:proofErr w:type="gramEnd"/>
      <w:r w:rsidRPr="00EA2714">
        <w:rPr>
          <w:color w:val="000000" w:themeColor="text1"/>
          <w:sz w:val="22"/>
          <w:szCs w:val="22"/>
        </w:rPr>
        <w:t xml:space="preserve"> Font size of the instruction</w:t>
      </w:r>
    </w:p>
    <w:p w14:paraId="01D2D832" w14:textId="77777777" w:rsidR="00CA5B79" w:rsidRPr="00EA2714" w:rsidRDefault="00CA5B79" w:rsidP="00EA2714">
      <w:pPr>
        <w:pStyle w:val="ListParagraph"/>
        <w:widowControl w:val="0"/>
        <w:tabs>
          <w:tab w:val="left" w:pos="529"/>
        </w:tabs>
        <w:autoSpaceDE w:val="0"/>
        <w:autoSpaceDN w:val="0"/>
        <w:adjustRightInd w:val="0"/>
        <w:ind w:left="880"/>
        <w:rPr>
          <w:color w:val="000000" w:themeColor="text1"/>
          <w:sz w:val="22"/>
          <w:szCs w:val="22"/>
        </w:rPr>
      </w:pPr>
    </w:p>
    <w:p w14:paraId="138C3306" w14:textId="77777777" w:rsidR="00004BB5" w:rsidRPr="00EA2714" w:rsidRDefault="00004BB5" w:rsidP="00EA2714">
      <w:pPr>
        <w:rPr>
          <w:color w:val="000000" w:themeColor="text1"/>
          <w:sz w:val="22"/>
          <w:szCs w:val="22"/>
        </w:rPr>
      </w:pPr>
    </w:p>
    <w:p w14:paraId="048E3796" w14:textId="7738F651" w:rsidR="00004BB5" w:rsidRPr="00EA2714" w:rsidRDefault="005C60F2" w:rsidP="00EA2714">
      <w:pPr>
        <w:pStyle w:val="ListParagraph"/>
        <w:numPr>
          <w:ilvl w:val="0"/>
          <w:numId w:val="27"/>
        </w:numPr>
        <w:rPr>
          <w:color w:val="000000" w:themeColor="text1"/>
          <w:sz w:val="22"/>
          <w:szCs w:val="22"/>
        </w:rPr>
      </w:pPr>
      <w:r w:rsidRPr="00EA2714">
        <w:rPr>
          <w:color w:val="000000" w:themeColor="text1"/>
          <w:sz w:val="22"/>
          <w:szCs w:val="22"/>
        </w:rPr>
        <w:t>Facial Match function call</w:t>
      </w:r>
    </w:p>
    <w:p w14:paraId="086DBC38" w14:textId="77777777" w:rsidR="00004BB5" w:rsidRPr="00EA2714" w:rsidRDefault="00004BB5" w:rsidP="00EA2714">
      <w:pPr>
        <w:rPr>
          <w:color w:val="000000" w:themeColor="text1"/>
          <w:sz w:val="22"/>
          <w:szCs w:val="22"/>
        </w:rPr>
      </w:pPr>
    </w:p>
    <w:p w14:paraId="52E702C5" w14:textId="7843FF5D" w:rsidR="00004BB5" w:rsidRPr="00EA2714" w:rsidRDefault="007A5421" w:rsidP="00EA2714">
      <w:pPr>
        <w:rPr>
          <w:color w:val="000000" w:themeColor="text1"/>
          <w:sz w:val="22"/>
          <w:szCs w:val="22"/>
        </w:rPr>
      </w:pPr>
      <w:r w:rsidRPr="00EA2714">
        <w:rPr>
          <w:color w:val="000000" w:themeColor="text1"/>
          <w:sz w:val="22"/>
          <w:szCs w:val="22"/>
        </w:rPr>
        <w:t xml:space="preserve">The facial match </w:t>
      </w:r>
      <w:r w:rsidR="005C60F2" w:rsidRPr="00EA2714">
        <w:rPr>
          <w:color w:val="000000" w:themeColor="text1"/>
          <w:sz w:val="22"/>
          <w:szCs w:val="22"/>
        </w:rPr>
        <w:t>function call</w:t>
      </w:r>
      <w:r w:rsidR="005C60F2" w:rsidRPr="00EA2714" w:rsidDel="005C60F2">
        <w:rPr>
          <w:color w:val="000000" w:themeColor="text1"/>
          <w:sz w:val="22"/>
          <w:szCs w:val="22"/>
        </w:rPr>
        <w:t xml:space="preserve"> </w:t>
      </w:r>
      <w:r w:rsidRPr="00EA2714">
        <w:rPr>
          <w:color w:val="000000" w:themeColor="text1"/>
          <w:sz w:val="22"/>
          <w:szCs w:val="22"/>
        </w:rPr>
        <w:t xml:space="preserve">can be made the same way as the other card processing </w:t>
      </w:r>
      <w:r w:rsidR="005C60F2" w:rsidRPr="00EA2714">
        <w:rPr>
          <w:color w:val="000000" w:themeColor="text1"/>
          <w:sz w:val="22"/>
          <w:szCs w:val="22"/>
        </w:rPr>
        <w:t>function</w:t>
      </w:r>
      <w:r w:rsidRPr="00EA2714">
        <w:rPr>
          <w:color w:val="000000" w:themeColor="text1"/>
          <w:sz w:val="22"/>
          <w:szCs w:val="22"/>
        </w:rPr>
        <w:t xml:space="preserve"> calls.</w:t>
      </w:r>
      <w:r w:rsidR="005C60F2" w:rsidRPr="00EA2714">
        <w:rPr>
          <w:color w:val="000000" w:themeColor="text1"/>
          <w:sz w:val="22"/>
          <w:szCs w:val="22"/>
        </w:rPr>
        <w:t xml:space="preserve"> </w:t>
      </w:r>
      <w:r w:rsidRPr="00EA2714">
        <w:rPr>
          <w:color w:val="000000" w:themeColor="text1"/>
          <w:sz w:val="22"/>
          <w:szCs w:val="22"/>
        </w:rPr>
        <w:t xml:space="preserve">Below is an </w:t>
      </w:r>
      <w:r w:rsidR="005C60F2" w:rsidRPr="00EA2714">
        <w:rPr>
          <w:color w:val="000000" w:themeColor="text1"/>
          <w:sz w:val="22"/>
          <w:szCs w:val="22"/>
        </w:rPr>
        <w:t>example:</w:t>
      </w:r>
    </w:p>
    <w:p w14:paraId="05A84C6C" w14:textId="63A89C0D" w:rsidR="005C60F2" w:rsidRPr="00EA2714" w:rsidRDefault="005C60F2" w:rsidP="00EA2714">
      <w:pPr>
        <w:rPr>
          <w:color w:val="000000" w:themeColor="text1"/>
          <w:sz w:val="22"/>
          <w:szCs w:val="22"/>
        </w:rPr>
      </w:pPr>
      <w:r w:rsidRPr="00EA2714">
        <w:rPr>
          <w:color w:val="000000" w:themeColor="text1"/>
          <w:sz w:val="22"/>
          <w:szCs w:val="22"/>
        </w:rPr>
        <w:t xml:space="preserve">    </w:t>
      </w:r>
    </w:p>
    <w:p w14:paraId="7AAA41CE" w14:textId="567795EF" w:rsidR="007A5421" w:rsidRPr="00EA2714" w:rsidRDefault="005C60F2"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r w:rsidR="007A5421" w:rsidRPr="00EA2714">
        <w:rPr>
          <w:color w:val="000000" w:themeColor="text1"/>
          <w:sz w:val="22"/>
          <w:szCs w:val="22"/>
        </w:rPr>
        <w:t>//</w:t>
      </w:r>
      <w:r w:rsidRPr="00EA2714">
        <w:rPr>
          <w:color w:val="000000" w:themeColor="text1"/>
          <w:sz w:val="22"/>
          <w:szCs w:val="22"/>
        </w:rPr>
        <w:t>Face</w:t>
      </w:r>
      <w:r w:rsidR="007A5421" w:rsidRPr="00EA2714">
        <w:rPr>
          <w:color w:val="000000" w:themeColor="text1"/>
          <w:sz w:val="22"/>
          <w:szCs w:val="22"/>
        </w:rPr>
        <w:t xml:space="preserve"> Image</w:t>
      </w:r>
    </w:p>
    <w:p w14:paraId="70AB66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*selfiImage = image;</w:t>
      </w:r>
    </w:p>
    <w:p w14:paraId="7A8512B9" w14:textId="503965AD"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//DL Photo</w:t>
      </w:r>
    </w:p>
    <w:p w14:paraId="5E2C4D26"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UIImage *faceImage =_resultViewController.faceImage;</w:t>
      </w:r>
    </w:p>
    <w:p w14:paraId="64989414"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4C75A4F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//Obtain the default AcuantCardProcessRequestOptions object for the type of card you want to process (License card for this example)</w:t>
      </w:r>
    </w:p>
    <w:p w14:paraId="5846B8E6" w14:textId="44BFCB4A"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AcuantCardProcessRequestOptions *options = [AcuantCardProcessRequestOptions </w:t>
      </w:r>
      <w:proofErr w:type="gramStart"/>
      <w:r w:rsidRPr="00EA2714">
        <w:rPr>
          <w:color w:val="000000" w:themeColor="text1"/>
          <w:sz w:val="22"/>
          <w:szCs w:val="22"/>
        </w:rPr>
        <w:t>defaultRequestOptionsForCardType:AcuantCardType</w:t>
      </w:r>
      <w:r w:rsidR="00202AF5" w:rsidRPr="00EA2714">
        <w:rPr>
          <w:color w:val="000000" w:themeColor="text1"/>
          <w:sz w:val="22"/>
          <w:szCs w:val="22"/>
        </w:rPr>
        <w:t>Facial</w:t>
      </w:r>
      <w:proofErr w:type="gramEnd"/>
      <w:r w:rsidRPr="00EA2714">
        <w:rPr>
          <w:color w:val="000000" w:themeColor="text1"/>
          <w:sz w:val="22"/>
          <w:szCs w:val="22"/>
        </w:rPr>
        <w:t>];</w:t>
      </w:r>
    </w:p>
    <w:p w14:paraId="2C304498"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
    <w:p w14:paraId="52C44A6B"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self.instance</w:t>
      </w:r>
      <w:proofErr w:type="gramEnd"/>
      <w:r w:rsidRPr="00EA2714">
        <w:rPr>
          <w:color w:val="000000" w:themeColor="text1"/>
          <w:sz w:val="22"/>
          <w:szCs w:val="22"/>
        </w:rPr>
        <w:t xml:space="preserve"> processFrontCardImage:selfiImage</w:t>
      </w:r>
    </w:p>
    <w:p w14:paraId="4F67C47C"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BackCardImage:faceImage</w:t>
      </w:r>
      <w:proofErr w:type="gramEnd"/>
    </w:p>
    <w:p w14:paraId="5AE9AC2D"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andStringData:nil</w:t>
      </w:r>
      <w:proofErr w:type="gramEnd"/>
    </w:p>
    <w:p w14:paraId="517F2019" w14:textId="77777777" w:rsidR="007A5421" w:rsidRPr="00EA2714" w:rsidRDefault="007A5421" w:rsidP="007A5421">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 xml:space="preserve">                            </w:t>
      </w:r>
      <w:proofErr w:type="gramStart"/>
      <w:r w:rsidRPr="00EA2714">
        <w:rPr>
          <w:color w:val="000000" w:themeColor="text1"/>
          <w:sz w:val="22"/>
          <w:szCs w:val="22"/>
        </w:rPr>
        <w:t>withDelegate:self</w:t>
      </w:r>
      <w:proofErr w:type="gramEnd"/>
    </w:p>
    <w:p w14:paraId="4B551182" w14:textId="0CE6AB14" w:rsidR="00C0321F"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r w:rsidRPr="00EA2714">
        <w:rPr>
          <w:color w:val="000000" w:themeColor="text1"/>
          <w:sz w:val="22"/>
          <w:szCs w:val="22"/>
        </w:rPr>
        <w:t xml:space="preserve">                             </w:t>
      </w:r>
      <w:proofErr w:type="gramStart"/>
      <w:r w:rsidRPr="00EA2714">
        <w:rPr>
          <w:color w:val="000000" w:themeColor="text1"/>
          <w:sz w:val="22"/>
          <w:szCs w:val="22"/>
        </w:rPr>
        <w:t>withOptions:options</w:t>
      </w:r>
      <w:proofErr w:type="gramEnd"/>
      <w:r w:rsidRPr="00EA2714">
        <w:rPr>
          <w:color w:val="000000" w:themeColor="text1"/>
          <w:sz w:val="22"/>
          <w:szCs w:val="22"/>
        </w:rPr>
        <w:t>];</w:t>
      </w:r>
    </w:p>
    <w:p w14:paraId="252149B3" w14:textId="1F04B765" w:rsidR="007F3EA7" w:rsidRPr="00EA2714" w:rsidRDefault="007F3EA7"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00E5B3DD" w14:textId="7EB9EF6F" w:rsidR="00883D69" w:rsidRPr="00EA2714" w:rsidRDefault="007A5421" w:rsidP="00883D69">
      <w:pPr>
        <w:pStyle w:val="ListParagraph"/>
        <w:numPr>
          <w:ilvl w:val="0"/>
          <w:numId w:val="31"/>
        </w:numPr>
        <w:rPr>
          <w:color w:val="000000" w:themeColor="text1"/>
        </w:rPr>
      </w:pPr>
      <w:r w:rsidRPr="00EA2714">
        <w:rPr>
          <w:bCs/>
          <w:color w:val="000000" w:themeColor="text1"/>
        </w:rPr>
        <w:t xml:space="preserve">The first paramerter is the </w:t>
      </w:r>
      <w:r w:rsidR="00DD0D3A" w:rsidRPr="00EA2714">
        <w:rPr>
          <w:bCs/>
          <w:color w:val="000000" w:themeColor="text1"/>
        </w:rPr>
        <w:t>face</w:t>
      </w:r>
      <w:r w:rsidRPr="00EA2714">
        <w:rPr>
          <w:bCs/>
          <w:color w:val="000000" w:themeColor="text1"/>
        </w:rPr>
        <w:t xml:space="preserve"> image returned in</w:t>
      </w:r>
      <w:r w:rsidR="00883D69" w:rsidRPr="00EA2714">
        <w:rPr>
          <w:bCs/>
          <w:color w:val="000000" w:themeColor="text1"/>
        </w:rPr>
        <w:t xml:space="preserve"> the callback </w:t>
      </w:r>
      <w:r w:rsidR="00883D69" w:rsidRPr="00EA2714">
        <w:rPr>
          <w:color w:val="000000" w:themeColor="text1"/>
          <w:sz w:val="22"/>
          <w:szCs w:val="22"/>
        </w:rPr>
        <w:t>-(void)didFinish</w:t>
      </w:r>
      <w:r w:rsidR="003B0D5B">
        <w:rPr>
          <w:color w:val="000000" w:themeColor="text1"/>
          <w:sz w:val="22"/>
          <w:szCs w:val="22"/>
        </w:rPr>
        <w:t>FacialRecognition</w:t>
      </w:r>
      <w:r w:rsidR="00883D69" w:rsidRPr="00EA2714">
        <w:rPr>
          <w:color w:val="000000" w:themeColor="text1"/>
          <w:sz w:val="22"/>
          <w:szCs w:val="22"/>
        </w:rPr>
        <w:t>:(UIImage</w:t>
      </w:r>
      <w:proofErr w:type="gramStart"/>
      <w:r w:rsidR="00883D69" w:rsidRPr="00EA2714">
        <w:rPr>
          <w:color w:val="000000" w:themeColor="text1"/>
          <w:sz w:val="22"/>
          <w:szCs w:val="22"/>
        </w:rPr>
        <w:t>*)image</w:t>
      </w:r>
      <w:proofErr w:type="gramEnd"/>
      <w:r w:rsidR="00883D69" w:rsidRPr="00EA2714">
        <w:rPr>
          <w:color w:val="000000" w:themeColor="text1"/>
          <w:sz w:val="22"/>
          <w:szCs w:val="22"/>
        </w:rPr>
        <w:t>;</w:t>
      </w:r>
    </w:p>
    <w:p w14:paraId="4F388518" w14:textId="04F6C5A5" w:rsidR="00883D69" w:rsidRPr="00EA2714" w:rsidRDefault="00883D69" w:rsidP="00883D69">
      <w:pPr>
        <w:pStyle w:val="ListParagraph"/>
        <w:numPr>
          <w:ilvl w:val="0"/>
          <w:numId w:val="31"/>
        </w:numPr>
        <w:rPr>
          <w:color w:val="000000" w:themeColor="text1"/>
        </w:rPr>
      </w:pPr>
      <w:r w:rsidRPr="00EA2714">
        <w:rPr>
          <w:bCs/>
          <w:color w:val="000000" w:themeColor="text1"/>
        </w:rPr>
        <w:t xml:space="preserve">The second parameter is the face </w:t>
      </w:r>
      <w:r w:rsidR="00DD0D3A" w:rsidRPr="00EA2714">
        <w:rPr>
          <w:bCs/>
          <w:color w:val="000000" w:themeColor="text1"/>
        </w:rPr>
        <w:t xml:space="preserve">image from the ID/Passport </w:t>
      </w:r>
      <w:r w:rsidRPr="00EA2714">
        <w:rPr>
          <w:bCs/>
          <w:color w:val="000000" w:themeColor="text1"/>
        </w:rPr>
        <w:t xml:space="preserve">against which the </w:t>
      </w:r>
      <w:r w:rsidR="00DD0D3A" w:rsidRPr="00EA2714">
        <w:rPr>
          <w:bCs/>
          <w:color w:val="000000" w:themeColor="text1"/>
        </w:rPr>
        <w:t xml:space="preserve">face </w:t>
      </w:r>
      <w:r w:rsidRPr="00EA2714">
        <w:rPr>
          <w:bCs/>
          <w:color w:val="000000" w:themeColor="text1"/>
        </w:rPr>
        <w:t>image needs to be matched</w:t>
      </w:r>
      <w:r w:rsidRPr="00EA2714">
        <w:rPr>
          <w:color w:val="000000" w:themeColor="text1"/>
        </w:rPr>
        <w:t>.</w:t>
      </w:r>
    </w:p>
    <w:p w14:paraId="391ECF6B" w14:textId="498FC575" w:rsidR="00883D69" w:rsidRPr="00EA2714" w:rsidRDefault="00883D69" w:rsidP="00883D69">
      <w:pPr>
        <w:pStyle w:val="ListParagraph"/>
        <w:numPr>
          <w:ilvl w:val="0"/>
          <w:numId w:val="31"/>
        </w:numPr>
        <w:rPr>
          <w:color w:val="000000" w:themeColor="text1"/>
        </w:rPr>
      </w:pPr>
      <w:r w:rsidRPr="00EA2714">
        <w:rPr>
          <w:bCs/>
          <w:color w:val="000000" w:themeColor="text1"/>
        </w:rPr>
        <w:t>The string data has to be nil for this service call</w:t>
      </w:r>
    </w:p>
    <w:p w14:paraId="2B96F119" w14:textId="17F24B14" w:rsidR="00883D69" w:rsidRPr="00EA2714" w:rsidRDefault="00883D69" w:rsidP="00883D69">
      <w:pPr>
        <w:pStyle w:val="ListParagraph"/>
        <w:numPr>
          <w:ilvl w:val="0"/>
          <w:numId w:val="31"/>
        </w:numPr>
        <w:rPr>
          <w:color w:val="000000" w:themeColor="text1"/>
        </w:rPr>
      </w:pPr>
      <w:r w:rsidRPr="00EA2714">
        <w:rPr>
          <w:color w:val="000000" w:themeColor="text1"/>
        </w:rPr>
        <w:lastRenderedPageBreak/>
        <w:t>Delegate is the web</w:t>
      </w:r>
      <w:r w:rsidR="00202AF5" w:rsidRPr="00EA2714">
        <w:rPr>
          <w:color w:val="000000" w:themeColor="text1"/>
        </w:rPr>
        <w:t xml:space="preserve"> </w:t>
      </w:r>
      <w:r w:rsidRPr="00EA2714">
        <w:rPr>
          <w:color w:val="000000" w:themeColor="text1"/>
        </w:rPr>
        <w:t>service delegate where the control will be after the</w:t>
      </w:r>
      <w:r w:rsidR="00202AF5" w:rsidRPr="00EA2714">
        <w:rPr>
          <w:color w:val="000000" w:themeColor="text1"/>
        </w:rPr>
        <w:t xml:space="preserve"> function call</w:t>
      </w:r>
      <w:r w:rsidRPr="00EA2714">
        <w:rPr>
          <w:color w:val="000000" w:themeColor="text1"/>
        </w:rPr>
        <w:t xml:space="preserve"> returns.</w:t>
      </w:r>
    </w:p>
    <w:p w14:paraId="58AC0C85" w14:textId="68CACD59" w:rsidR="00883D69" w:rsidRPr="00EA2714" w:rsidRDefault="00883D69" w:rsidP="00883D69">
      <w:pPr>
        <w:pStyle w:val="ListParagraph"/>
        <w:numPr>
          <w:ilvl w:val="0"/>
          <w:numId w:val="31"/>
        </w:numPr>
        <w:rPr>
          <w:color w:val="000000" w:themeColor="text1"/>
        </w:rPr>
      </w:pPr>
      <w:r w:rsidRPr="00EA2714">
        <w:rPr>
          <w:color w:val="000000" w:themeColor="text1"/>
          <w:sz w:val="22"/>
          <w:szCs w:val="22"/>
        </w:rPr>
        <w:t xml:space="preserve">AcuantCardProcessRequestOptions is the last </w:t>
      </w:r>
      <w:r w:rsidR="00202AF5" w:rsidRPr="00142F3B">
        <w:rPr>
          <w:color w:val="000000" w:themeColor="text1"/>
          <w:sz w:val="22"/>
          <w:szCs w:val="22"/>
        </w:rPr>
        <w:t>argument</w:t>
      </w:r>
      <w:r w:rsidRPr="00EA2714">
        <w:rPr>
          <w:color w:val="000000" w:themeColor="text1"/>
          <w:sz w:val="22"/>
          <w:szCs w:val="22"/>
        </w:rPr>
        <w:t xml:space="preserve"> which is initialized with card type as AcuantCardType</w:t>
      </w:r>
      <w:r w:rsidR="00202AF5" w:rsidRPr="00EA2714">
        <w:rPr>
          <w:color w:val="000000" w:themeColor="text1"/>
          <w:sz w:val="22"/>
          <w:szCs w:val="22"/>
        </w:rPr>
        <w:t>Facial</w:t>
      </w:r>
      <w:r w:rsidRPr="00EA2714">
        <w:rPr>
          <w:color w:val="000000" w:themeColor="text1"/>
          <w:sz w:val="22"/>
          <w:szCs w:val="22"/>
        </w:rPr>
        <w:t xml:space="preserve"> as shown above.</w:t>
      </w:r>
    </w:p>
    <w:p w14:paraId="0F96BDFD" w14:textId="3A0C31F7" w:rsidR="007A5421" w:rsidRPr="00EA2714" w:rsidRDefault="007A5421"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64A2289C" w14:textId="0D678F4E"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color w:val="000000" w:themeColor="text1"/>
        </w:rPr>
      </w:pPr>
    </w:p>
    <w:p w14:paraId="36C12FD0" w14:textId="4C8F7488"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r w:rsidRPr="00EA2714">
        <w:rPr>
          <w:bCs/>
          <w:color w:val="000000" w:themeColor="text1"/>
        </w:rPr>
        <w:t xml:space="preserve">The following </w:t>
      </w:r>
      <w:r w:rsidR="00202AF5" w:rsidRPr="00142F3B">
        <w:rPr>
          <w:bCs/>
          <w:color w:val="000000" w:themeColor="text1"/>
        </w:rPr>
        <w:t>delegate method</w:t>
      </w:r>
      <w:r w:rsidRPr="00EA2714">
        <w:rPr>
          <w:bCs/>
          <w:color w:val="000000" w:themeColor="text1"/>
        </w:rPr>
        <w:t xml:space="preserve"> will be called after the </w:t>
      </w:r>
      <w:r w:rsidR="00202AF5">
        <w:rPr>
          <w:bCs/>
          <w:color w:val="000000" w:themeColor="text1"/>
        </w:rPr>
        <w:t>function call</w:t>
      </w:r>
      <w:r w:rsidRPr="00EA2714">
        <w:rPr>
          <w:bCs/>
          <w:color w:val="000000" w:themeColor="text1"/>
        </w:rPr>
        <w:t xml:space="preserve"> returns</w:t>
      </w:r>
    </w:p>
    <w:p w14:paraId="2C540260" w14:textId="77777777"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4CDB24E4" w14:textId="3EBC167F" w:rsidR="00883D69" w:rsidRPr="00EA2714" w:rsidRDefault="00883D69" w:rsidP="00C032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(void)didFinishValidatingImageWithResult:(AcuantCardResult</w:t>
      </w:r>
      <w:proofErr w:type="gramStart"/>
      <w:r w:rsidRPr="00EA2714">
        <w:rPr>
          <w:color w:val="000000" w:themeColor="text1"/>
          <w:sz w:val="22"/>
          <w:szCs w:val="22"/>
        </w:rPr>
        <w:t>*)result</w:t>
      </w:r>
      <w:proofErr w:type="gramEnd"/>
      <w:r w:rsidRPr="00EA2714">
        <w:rPr>
          <w:color w:val="000000" w:themeColor="text1"/>
          <w:sz w:val="22"/>
          <w:szCs w:val="22"/>
        </w:rPr>
        <w:t>{</w:t>
      </w:r>
    </w:p>
    <w:p w14:paraId="6386B173" w14:textId="77777777" w:rsidR="00ED660B" w:rsidRPr="00EA2714" w:rsidRDefault="00ED660B" w:rsidP="00ED660B">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(void)didFinishValidatingImageWithResult:(AcuantCardResult</w:t>
      </w:r>
      <w:proofErr w:type="gramStart"/>
      <w:r w:rsidRPr="00EA2714">
        <w:rPr>
          <w:color w:val="000000" w:themeColor="text1"/>
          <w:sz w:val="22"/>
          <w:szCs w:val="22"/>
        </w:rPr>
        <w:t>*)cardResult</w:t>
      </w:r>
      <w:proofErr w:type="gramEnd"/>
      <w:r w:rsidRPr="00EA2714">
        <w:rPr>
          <w:color w:val="000000" w:themeColor="text1"/>
          <w:sz w:val="22"/>
          <w:szCs w:val="22"/>
        </w:rPr>
        <w:t>{</w:t>
      </w:r>
    </w:p>
    <w:p w14:paraId="487C304F" w14:textId="05CBEC8A" w:rsidR="007845AA"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 xml:space="preserve">    Acuant</w:t>
      </w:r>
      <w:r w:rsidR="00202AF5">
        <w:rPr>
          <w:color w:val="000000" w:themeColor="text1"/>
          <w:sz w:val="22"/>
          <w:szCs w:val="22"/>
        </w:rPr>
        <w:t>Facial</w:t>
      </w:r>
      <w:r w:rsidRPr="00EA2714">
        <w:rPr>
          <w:color w:val="000000" w:themeColor="text1"/>
          <w:sz w:val="22"/>
          <w:szCs w:val="22"/>
        </w:rPr>
        <w:t>Data* result =(Acuant</w:t>
      </w:r>
      <w:r w:rsidR="00202AF5">
        <w:rPr>
          <w:color w:val="000000" w:themeColor="text1"/>
          <w:sz w:val="22"/>
          <w:szCs w:val="22"/>
        </w:rPr>
        <w:t>Facial</w:t>
      </w:r>
      <w:r w:rsidRPr="00EA2714">
        <w:rPr>
          <w:color w:val="000000" w:themeColor="text1"/>
          <w:sz w:val="22"/>
          <w:szCs w:val="22"/>
        </w:rPr>
        <w:t>Data</w:t>
      </w:r>
      <w:proofErr w:type="gramStart"/>
      <w:r w:rsidRPr="00EA2714">
        <w:rPr>
          <w:color w:val="000000" w:themeColor="text1"/>
          <w:sz w:val="22"/>
          <w:szCs w:val="22"/>
        </w:rPr>
        <w:t>*)cardResult</w:t>
      </w:r>
      <w:proofErr w:type="gramEnd"/>
      <w:r w:rsidRPr="00EA2714">
        <w:rPr>
          <w:color w:val="000000" w:themeColor="text1"/>
          <w:sz w:val="22"/>
          <w:szCs w:val="22"/>
        </w:rPr>
        <w:t>;</w:t>
      </w:r>
    </w:p>
    <w:p w14:paraId="0FAB6E88" w14:textId="7B3E1E6E" w:rsidR="00883D69" w:rsidRPr="00EA2714" w:rsidRDefault="007845AA"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ab/>
      </w:r>
    </w:p>
    <w:p w14:paraId="1549E346" w14:textId="0F633B41" w:rsidR="00ED660B" w:rsidRPr="00EA2714" w:rsidRDefault="00ED660B"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r w:rsidRPr="00EA2714">
        <w:rPr>
          <w:color w:val="000000" w:themeColor="text1"/>
          <w:sz w:val="22"/>
          <w:szCs w:val="22"/>
        </w:rPr>
        <w:t>}</w:t>
      </w:r>
    </w:p>
    <w:p w14:paraId="6CE4F717" w14:textId="26E81C53" w:rsidR="005C60F2" w:rsidRPr="00EA2714"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themeColor="text1"/>
          <w:sz w:val="22"/>
          <w:szCs w:val="22"/>
        </w:rPr>
      </w:pPr>
    </w:p>
    <w:p w14:paraId="0133A22C" w14:textId="37166EA0" w:rsidR="005C60F2" w:rsidRPr="00EA2714" w:rsidRDefault="005C60F2" w:rsidP="00EA2714">
      <w:pPr>
        <w:pStyle w:val="ListParagraph"/>
        <w:numPr>
          <w:ilvl w:val="0"/>
          <w:numId w:val="27"/>
        </w:numPr>
        <w:rPr>
          <w:color w:val="000000" w:themeColor="text1"/>
        </w:rPr>
      </w:pPr>
      <w:r w:rsidRPr="00EA2714">
        <w:rPr>
          <w:color w:val="000000" w:themeColor="text1"/>
          <w:sz w:val="22"/>
          <w:szCs w:val="22"/>
        </w:rPr>
        <w:t>Acuant</w:t>
      </w:r>
      <w:r w:rsidR="00202AF5">
        <w:rPr>
          <w:color w:val="000000" w:themeColor="text1"/>
          <w:sz w:val="22"/>
          <w:szCs w:val="22"/>
        </w:rPr>
        <w:t>Facial</w:t>
      </w:r>
      <w:r w:rsidRPr="00EA2714">
        <w:rPr>
          <w:color w:val="000000" w:themeColor="text1"/>
          <w:sz w:val="22"/>
          <w:szCs w:val="22"/>
        </w:rPr>
        <w:t>Data</w:t>
      </w:r>
    </w:p>
    <w:p w14:paraId="34E132A6" w14:textId="3553F38D" w:rsidR="005C60F2" w:rsidRPr="00EA2714" w:rsidRDefault="005C60F2" w:rsidP="005C60F2">
      <w:pPr>
        <w:pStyle w:val="ListParagraph"/>
        <w:rPr>
          <w:color w:val="000000" w:themeColor="text1"/>
          <w:sz w:val="22"/>
          <w:szCs w:val="22"/>
        </w:rPr>
      </w:pPr>
      <w:r w:rsidRPr="00EA2714">
        <w:rPr>
          <w:color w:val="000000" w:themeColor="text1"/>
          <w:sz w:val="22"/>
          <w:szCs w:val="22"/>
        </w:rPr>
        <w:t>Following are the parameters.</w:t>
      </w:r>
    </w:p>
    <w:p w14:paraId="3E60DAC7" w14:textId="77777777" w:rsidR="005C60F2" w:rsidRPr="00EA2714" w:rsidRDefault="005C60F2" w:rsidP="005C60F2">
      <w:pPr>
        <w:pStyle w:val="ListParagraph"/>
        <w:rPr>
          <w:color w:val="000000" w:themeColor="text1"/>
          <w:sz w:val="22"/>
          <w:szCs w:val="22"/>
        </w:rPr>
      </w:pPr>
    </w:p>
    <w:p w14:paraId="24B5ECC8" w14:textId="7D9F04E2"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isMatch</w:t>
      </w:r>
      <w:proofErr w:type="gramEnd"/>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 </w:t>
      </w:r>
      <w:r w:rsidR="00202AF5">
        <w:rPr>
          <w:color w:val="000000" w:themeColor="text1"/>
          <w:sz w:val="22"/>
          <w:szCs w:val="22"/>
        </w:rPr>
        <w:t>If both images matched.</w:t>
      </w:r>
    </w:p>
    <w:p w14:paraId="724986C6"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09C45D22" w14:textId="777C26D7"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isFacialEnabled</w:t>
      </w:r>
      <w:proofErr w:type="gramEnd"/>
      <w:r w:rsidRPr="00EA2714">
        <w:rPr>
          <w:color w:val="000000" w:themeColor="text1"/>
          <w:sz w:val="22"/>
          <w:szCs w:val="22"/>
        </w:rPr>
        <w:t>;//</w:t>
      </w:r>
      <w:r w:rsidR="00202AF5">
        <w:rPr>
          <w:color w:val="000000" w:themeColor="text1"/>
          <w:sz w:val="22"/>
          <w:szCs w:val="22"/>
        </w:rPr>
        <w:t xml:space="preserve"> If</w:t>
      </w:r>
      <w:r w:rsidRPr="00EA2714">
        <w:rPr>
          <w:color w:val="000000" w:themeColor="text1"/>
          <w:sz w:val="22"/>
          <w:szCs w:val="22"/>
        </w:rPr>
        <w:t xml:space="preserve"> </w:t>
      </w:r>
      <w:r w:rsidR="00202AF5">
        <w:rPr>
          <w:color w:val="000000" w:themeColor="text1"/>
          <w:sz w:val="22"/>
          <w:szCs w:val="22"/>
        </w:rPr>
        <w:t>f</w:t>
      </w:r>
      <w:r w:rsidRPr="00EA2714">
        <w:rPr>
          <w:color w:val="000000" w:themeColor="text1"/>
          <w:sz w:val="22"/>
          <w:szCs w:val="22"/>
        </w:rPr>
        <w:t>acial feature is enabled.</w:t>
      </w:r>
    </w:p>
    <w:p w14:paraId="4D3596ED"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1BEBD712" w14:textId="4102088A" w:rsidR="005C60F2" w:rsidRPr="00EA2714"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assign) </w:t>
      </w:r>
      <w:proofErr w:type="gramStart"/>
      <w:r w:rsidRPr="00EA2714">
        <w:rPr>
          <w:color w:val="000000" w:themeColor="text1"/>
          <w:sz w:val="22"/>
          <w:szCs w:val="22"/>
        </w:rPr>
        <w:t>BOOL  faceLivelinessDetection</w:t>
      </w:r>
      <w:proofErr w:type="gramEnd"/>
      <w:r w:rsidRPr="00EA2714">
        <w:rPr>
          <w:color w:val="000000" w:themeColor="text1"/>
          <w:sz w:val="22"/>
          <w:szCs w:val="22"/>
        </w:rPr>
        <w:t>; // If</w:t>
      </w:r>
      <w:r w:rsidR="00202AF5">
        <w:rPr>
          <w:color w:val="000000" w:themeColor="text1"/>
          <w:sz w:val="22"/>
          <w:szCs w:val="22"/>
        </w:rPr>
        <w:t xml:space="preserve"> a live face was detected.</w:t>
      </w:r>
    </w:p>
    <w:p w14:paraId="41A68044" w14:textId="77777777" w:rsidR="005C60F2" w:rsidRPr="00EA2714" w:rsidRDefault="005C60F2" w:rsidP="005C60F2">
      <w:pPr>
        <w:widowControl w:val="0"/>
        <w:tabs>
          <w:tab w:val="left" w:pos="529"/>
        </w:tabs>
        <w:autoSpaceDE w:val="0"/>
        <w:autoSpaceDN w:val="0"/>
        <w:adjustRightInd w:val="0"/>
        <w:rPr>
          <w:color w:val="000000" w:themeColor="text1"/>
          <w:sz w:val="22"/>
          <w:szCs w:val="22"/>
        </w:rPr>
      </w:pPr>
    </w:p>
    <w:p w14:paraId="2B93896B" w14:textId="0CFCE622" w:rsidR="005C60F2" w:rsidRDefault="005C60F2" w:rsidP="005C60F2">
      <w:pPr>
        <w:widowControl w:val="0"/>
        <w:tabs>
          <w:tab w:val="left" w:pos="529"/>
        </w:tabs>
        <w:autoSpaceDE w:val="0"/>
        <w:autoSpaceDN w:val="0"/>
        <w:adjustRightInd w:val="0"/>
        <w:rPr>
          <w:color w:val="000000" w:themeColor="text1"/>
          <w:sz w:val="22"/>
          <w:szCs w:val="22"/>
        </w:rPr>
      </w:pPr>
      <w:r w:rsidRPr="00EA2714">
        <w:rPr>
          <w:color w:val="000000" w:themeColor="text1"/>
          <w:sz w:val="22"/>
          <w:szCs w:val="22"/>
        </w:rPr>
        <w:tab/>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transactionId;</w:t>
      </w:r>
      <w:r w:rsidR="00202AF5" w:rsidRPr="00142F3B">
        <w:rPr>
          <w:color w:val="000000" w:themeColor="text1"/>
          <w:sz w:val="22"/>
          <w:szCs w:val="22"/>
        </w:rPr>
        <w:t xml:space="preserve"> // </w:t>
      </w:r>
      <w:r w:rsidR="00202AF5">
        <w:rPr>
          <w:color w:val="000000" w:themeColor="text1"/>
          <w:sz w:val="22"/>
          <w:szCs w:val="22"/>
        </w:rPr>
        <w:t>Facial match t</w:t>
      </w:r>
      <w:r w:rsidRPr="00EA2714">
        <w:rPr>
          <w:color w:val="000000" w:themeColor="text1"/>
          <w:sz w:val="22"/>
          <w:szCs w:val="22"/>
        </w:rPr>
        <w:t>ransaction id</w:t>
      </w:r>
    </w:p>
    <w:p w14:paraId="7F955065" w14:textId="77777777" w:rsidR="00433B7E" w:rsidRDefault="00433B7E" w:rsidP="005C60F2">
      <w:pPr>
        <w:widowControl w:val="0"/>
        <w:tabs>
          <w:tab w:val="left" w:pos="529"/>
        </w:tabs>
        <w:autoSpaceDE w:val="0"/>
        <w:autoSpaceDN w:val="0"/>
        <w:adjustRightInd w:val="0"/>
        <w:rPr>
          <w:color w:val="000000" w:themeColor="text1"/>
          <w:sz w:val="22"/>
          <w:szCs w:val="22"/>
        </w:rPr>
      </w:pPr>
    </w:p>
    <w:p w14:paraId="1E3A2C74" w14:textId="5223A34F" w:rsidR="00433B7E" w:rsidRDefault="00433B7E" w:rsidP="005C60F2">
      <w:pPr>
        <w:widowControl w:val="0"/>
        <w:tabs>
          <w:tab w:val="left" w:pos="529"/>
        </w:tabs>
        <w:autoSpaceDE w:val="0"/>
        <w:autoSpaceDN w:val="0"/>
        <w:adjustRightInd w:val="0"/>
        <w:rPr>
          <w:color w:val="000000" w:themeColor="text1"/>
          <w:sz w:val="22"/>
          <w:szCs w:val="22"/>
        </w:rPr>
      </w:pPr>
      <w:r w:rsidRPr="00433B7E">
        <w:rPr>
          <w:color w:val="000000" w:themeColor="text1"/>
          <w:sz w:val="22"/>
          <w:szCs w:val="22"/>
        </w:rPr>
        <w:tab/>
        <w:t>@property (nonatomic, strong) NSString *facialMatchConfidenceRating;</w:t>
      </w:r>
      <w:r>
        <w:rPr>
          <w:color w:val="000000" w:themeColor="text1"/>
          <w:sz w:val="22"/>
          <w:szCs w:val="22"/>
        </w:rPr>
        <w:t xml:space="preserve"> // Confidence level</w:t>
      </w:r>
      <w:r w:rsidR="00190896">
        <w:rPr>
          <w:color w:val="000000" w:themeColor="text1"/>
          <w:sz w:val="22"/>
          <w:szCs w:val="22"/>
        </w:rPr>
        <w:t xml:space="preserve"> out of 100</w:t>
      </w:r>
    </w:p>
    <w:p w14:paraId="24EC54AA" w14:textId="77777777" w:rsidR="00202AF5" w:rsidRPr="00EA2714" w:rsidRDefault="00202AF5" w:rsidP="005C60F2">
      <w:pPr>
        <w:widowControl w:val="0"/>
        <w:tabs>
          <w:tab w:val="left" w:pos="529"/>
        </w:tabs>
        <w:autoSpaceDE w:val="0"/>
        <w:autoSpaceDN w:val="0"/>
        <w:adjustRightInd w:val="0"/>
        <w:rPr>
          <w:color w:val="000000" w:themeColor="text1"/>
          <w:sz w:val="22"/>
          <w:szCs w:val="22"/>
        </w:rPr>
      </w:pPr>
    </w:p>
    <w:p w14:paraId="560BAA1B" w14:textId="0B4EC43F" w:rsidR="005C60F2" w:rsidRPr="00EA2714" w:rsidRDefault="005C60F2" w:rsidP="005C60F2">
      <w:pPr>
        <w:rPr>
          <w:color w:val="000000" w:themeColor="text1"/>
          <w:sz w:val="22"/>
          <w:szCs w:val="22"/>
        </w:rPr>
      </w:pPr>
      <w:r w:rsidRPr="00EA2714">
        <w:rPr>
          <w:color w:val="000000" w:themeColor="text1"/>
          <w:sz w:val="22"/>
          <w:szCs w:val="22"/>
        </w:rPr>
        <w:t xml:space="preserve">    </w:t>
      </w:r>
      <w:r w:rsidR="00202AF5">
        <w:rPr>
          <w:color w:val="000000" w:themeColor="text1"/>
          <w:sz w:val="22"/>
          <w:szCs w:val="22"/>
        </w:rPr>
        <w:t xml:space="preserve">      </w:t>
      </w:r>
      <w:r w:rsidRPr="00EA2714">
        <w:rPr>
          <w:color w:val="000000" w:themeColor="text1"/>
          <w:sz w:val="22"/>
          <w:szCs w:val="22"/>
        </w:rPr>
        <w:t xml:space="preserve">@property (nonatomic, strong) </w:t>
      </w:r>
      <w:proofErr w:type="gramStart"/>
      <w:r w:rsidRPr="00EA2714">
        <w:rPr>
          <w:color w:val="000000" w:themeColor="text1"/>
          <w:sz w:val="22"/>
          <w:szCs w:val="22"/>
        </w:rPr>
        <w:t>NSString  *</w:t>
      </w:r>
      <w:proofErr w:type="gramEnd"/>
      <w:r w:rsidRPr="00EA2714">
        <w:rPr>
          <w:color w:val="000000" w:themeColor="text1"/>
          <w:sz w:val="22"/>
          <w:szCs w:val="22"/>
        </w:rPr>
        <w:t>errorMessage; // Any service error description. If the transaction has gone through successfully then this field will be nil.</w:t>
      </w:r>
    </w:p>
    <w:p w14:paraId="31937671" w14:textId="77777777" w:rsidR="005C60F2" w:rsidRDefault="005C60F2" w:rsidP="00ED66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themeColor="text1"/>
        </w:rPr>
      </w:pPr>
    </w:p>
    <w:p w14:paraId="199F2952" w14:textId="3EF5C8C0" w:rsidR="005C0415" w:rsidRPr="00EA2714" w:rsidRDefault="005C0415" w:rsidP="00DA1727">
      <w:pPr>
        <w:pStyle w:val="Heading1"/>
        <w:numPr>
          <w:ilvl w:val="0"/>
          <w:numId w:val="8"/>
        </w:numPr>
        <w:rPr>
          <w:rFonts w:ascii="Times New Roman" w:hAnsi="Times New Roman" w:cs="Times New Roman"/>
          <w:color w:val="000000" w:themeColor="text1"/>
        </w:rPr>
      </w:pPr>
      <w:bookmarkStart w:id="17" w:name="_Toc450139892"/>
      <w:bookmarkStart w:id="18" w:name="_Toc315960438"/>
      <w:bookmarkStart w:id="19" w:name="_Toc453588785"/>
      <w:bookmarkEnd w:id="17"/>
      <w:r w:rsidRPr="00EA2714">
        <w:rPr>
          <w:rFonts w:ascii="Times New Roman" w:hAnsi="Times New Roman" w:cs="Times New Roman"/>
          <w:color w:val="000000" w:themeColor="text1"/>
        </w:rPr>
        <w:t>Error Types</w:t>
      </w:r>
      <w:bookmarkEnd w:id="18"/>
      <w:bookmarkEnd w:id="19"/>
    </w:p>
    <w:p w14:paraId="0A00F321" w14:textId="77777777" w:rsidR="005C0415" w:rsidRPr="00EA2714" w:rsidRDefault="005C0415" w:rsidP="005C0415">
      <w:pPr>
        <w:rPr>
          <w:color w:val="000000" w:themeColor="text1"/>
        </w:rPr>
      </w:pPr>
    </w:p>
    <w:p w14:paraId="1DDABABC" w14:textId="7E936843"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AcuantErrorCouldNotReachServer = 0, //check internet connection</w:t>
      </w:r>
    </w:p>
    <w:p w14:paraId="6B3A7C7C" w14:textId="7813BD8F" w:rsidR="005C0415" w:rsidRPr="00EA2714" w:rsidRDefault="005C0415" w:rsidP="005C0415">
      <w:pPr>
        <w:widowControl w:val="0"/>
        <w:tabs>
          <w:tab w:val="left" w:pos="626"/>
        </w:tabs>
        <w:autoSpaceDE w:val="0"/>
        <w:autoSpaceDN w:val="0"/>
        <w:adjustRightInd w:val="0"/>
        <w:rPr>
          <w:color w:val="000000" w:themeColor="text1"/>
          <w:sz w:val="22"/>
          <w:szCs w:val="22"/>
          <w:lang w:val="es-ES"/>
        </w:rPr>
      </w:pPr>
      <w:r w:rsidRPr="00EA2714">
        <w:rPr>
          <w:color w:val="000000" w:themeColor="text1"/>
          <w:sz w:val="22"/>
          <w:szCs w:val="22"/>
          <w:lang w:val="es-ES"/>
        </w:rPr>
        <w:t>AcuantErrorUnableToAuthenticate = 1, //keyLicense are incorrect</w:t>
      </w:r>
    </w:p>
    <w:p w14:paraId="3DC6981C" w14:textId="285C147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AcuantErrorUnableToProcess = 2, //image received by the server was unreadable, take a new one</w:t>
      </w:r>
    </w:p>
    <w:p w14:paraId="06C635C7" w14:textId="6F898991"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AcuantErrorInternalServerError = 3, //there was an error in our server, try again later</w:t>
      </w:r>
    </w:p>
    <w:p w14:paraId="7D09D155" w14:textId="0A6F814E"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AcuantErrorUnknown = 4, //there was an error but we were unable to determine the reason, try again later</w:t>
      </w:r>
    </w:p>
    <w:p w14:paraId="7CB09300" w14:textId="0AFD988D"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AcuantErrorTimedOut = 5, //request timed out, may be because internet connection is too slow</w:t>
      </w:r>
    </w:p>
    <w:p w14:paraId="1D046136" w14:textId="3C19F6B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AcuantErrorAutoDetectState = 6, //Error when try to detect the state</w:t>
      </w:r>
    </w:p>
    <w:p w14:paraId="4C1211FC" w14:textId="09B09DB5"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AcuantErrorWebResponse = 7, //the json was received by the server contain error</w:t>
      </w:r>
    </w:p>
    <w:p w14:paraId="6C48C151" w14:textId="1306F9F0"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AcuantErrorUnableToCrop = 8, //the received image can't be cropped.</w:t>
      </w:r>
    </w:p>
    <w:p w14:paraId="3E2D3949" w14:textId="4FB2EF8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AcuantErrorInvalidLicenseKey = 9, //Is an invalid license key.</w:t>
      </w:r>
    </w:p>
    <w:p w14:paraId="67FB7EE8" w14:textId="751D6C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AcuantErrorInactiveLicenseKey = 10, //Is an inative license key.</w:t>
      </w:r>
    </w:p>
    <w:p w14:paraId="36407EDF" w14:textId="0D200392"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AcuantErrorAccountDisabled = 11, //Is an account disabled.</w:t>
      </w:r>
    </w:p>
    <w:p w14:paraId="634FFCC3" w14:textId="0E076EB6"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AcuantErrorOnActiveLicenseKey = 12, //there was an error on activation key.</w:t>
      </w:r>
    </w:p>
    <w:p w14:paraId="0EA0B72F" w14:textId="3C25BA9F"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AcuantErrorValidatingLicensekey = 13, //The validation is still in process.</w:t>
      </w:r>
    </w:p>
    <w:p w14:paraId="46A04098" w14:textId="2EB4D758"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AcuantErrorCameraUnauthorized = 14, //The privacy settings are preventing us from accessing your camera.</w:t>
      </w:r>
    </w:p>
    <w:p w14:paraId="0CDADBBE" w14:textId="21D5C309"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lastRenderedPageBreak/>
        <w:t>AcuantErrorOpenCamera = 15 //There are an error when the camera is opened.</w:t>
      </w:r>
    </w:p>
    <w:p w14:paraId="432CB74E" w14:textId="77777777" w:rsidR="005C0415" w:rsidRPr="00EA2714" w:rsidRDefault="005C0415" w:rsidP="005C0415">
      <w:pPr>
        <w:widowControl w:val="0"/>
        <w:tabs>
          <w:tab w:val="left" w:pos="626"/>
        </w:tabs>
        <w:autoSpaceDE w:val="0"/>
        <w:autoSpaceDN w:val="0"/>
        <w:adjustRightInd w:val="0"/>
        <w:rPr>
          <w:color w:val="000000" w:themeColor="text1"/>
          <w:sz w:val="22"/>
          <w:szCs w:val="22"/>
        </w:rPr>
      </w:pPr>
      <w:r w:rsidRPr="00EA2714">
        <w:rPr>
          <w:color w:val="000000" w:themeColor="text1"/>
          <w:sz w:val="22"/>
          <w:szCs w:val="22"/>
        </w:rPr>
        <w:t xml:space="preserve">    </w:t>
      </w:r>
    </w:p>
    <w:p w14:paraId="635B781E" w14:textId="77777777" w:rsidR="005C0415" w:rsidRPr="00EA2714" w:rsidRDefault="005C0415" w:rsidP="00DA1727">
      <w:pPr>
        <w:rPr>
          <w:color w:val="000000" w:themeColor="text1"/>
        </w:rPr>
      </w:pPr>
    </w:p>
    <w:p w14:paraId="3A261E0C" w14:textId="4513A19F" w:rsidR="005C0415" w:rsidRPr="00EA2714" w:rsidRDefault="005C0415" w:rsidP="005C0415">
      <w:pPr>
        <w:pStyle w:val="Heading1"/>
        <w:numPr>
          <w:ilvl w:val="0"/>
          <w:numId w:val="8"/>
        </w:numPr>
        <w:rPr>
          <w:rFonts w:ascii="Times New Roman" w:hAnsi="Times New Roman" w:cs="Times New Roman"/>
          <w:color w:val="000000" w:themeColor="text1"/>
        </w:rPr>
      </w:pPr>
      <w:bookmarkStart w:id="20" w:name="_Toc453588786"/>
      <w:r w:rsidRPr="00EA2714">
        <w:rPr>
          <w:rFonts w:ascii="Times New Roman" w:hAnsi="Times New Roman" w:cs="Times New Roman"/>
          <w:color w:val="000000" w:themeColor="text1"/>
        </w:rPr>
        <w:t>Miscellaneous</w:t>
      </w:r>
      <w:bookmarkEnd w:id="20"/>
    </w:p>
    <w:p w14:paraId="2BD0035F" w14:textId="77777777" w:rsidR="007F3EA7" w:rsidRPr="00142F3B" w:rsidRDefault="007F3EA7" w:rsidP="007F3EA7">
      <w:pPr>
        <w:rPr>
          <w:color w:val="000000" w:themeColor="text1"/>
        </w:rPr>
      </w:pPr>
    </w:p>
    <w:p w14:paraId="3A556EC4" w14:textId="7F423393" w:rsidR="007F3EA7" w:rsidRPr="00EA2714" w:rsidRDefault="007F3EA7" w:rsidP="007F3EA7">
      <w:pPr>
        <w:pStyle w:val="Heading2"/>
        <w:rPr>
          <w:rFonts w:ascii="Times New Roman" w:hAnsi="Times New Roman" w:cs="Times New Roman"/>
          <w:color w:val="000000" w:themeColor="text1"/>
        </w:rPr>
      </w:pPr>
      <w:r w:rsidRPr="00EA2714">
        <w:rPr>
          <w:rFonts w:ascii="Times New Roman" w:hAnsi="Times New Roman" w:cs="Times New Roman"/>
          <w:color w:val="000000" w:themeColor="text1"/>
        </w:rPr>
        <w:t>A</w:t>
      </w:r>
      <w:r w:rsidRPr="00EA2714">
        <w:rPr>
          <w:rFonts w:ascii="Times New Roman" w:hAnsi="Times New Roman" w:cs="Times New Roman"/>
          <w:color w:val="000000" w:themeColor="text1"/>
        </w:rPr>
        <w:tab/>
        <w:t>How to check version of the SDK.</w:t>
      </w:r>
    </w:p>
    <w:p w14:paraId="29C1810B" w14:textId="77777777" w:rsidR="007F3EA7" w:rsidRPr="00EA2714" w:rsidRDefault="007F3EA7" w:rsidP="007F3EA7">
      <w:pPr>
        <w:rPr>
          <w:color w:val="000000" w:themeColor="text1"/>
        </w:rPr>
      </w:pPr>
    </w:p>
    <w:p w14:paraId="7BA04F55" w14:textId="5DF71A39" w:rsidR="007F3EA7" w:rsidRPr="00142F3B" w:rsidRDefault="007F3EA7" w:rsidP="007F3EA7">
      <w:pPr>
        <w:ind w:firstLine="432"/>
        <w:rPr>
          <w:color w:val="000000" w:themeColor="text1"/>
          <w:sz w:val="22"/>
          <w:szCs w:val="22"/>
        </w:rPr>
      </w:pPr>
      <w:r w:rsidRPr="00142F3B">
        <w:rPr>
          <w:color w:val="000000" w:themeColor="text1"/>
        </w:rPr>
        <w:t xml:space="preserve">Open the AcuantMobileSDK.framework </w:t>
      </w:r>
    </w:p>
    <w:p w14:paraId="50106F8E" w14:textId="732C1EA9" w:rsidR="007F3EA7" w:rsidRPr="00EA2714" w:rsidRDefault="007F3EA7" w:rsidP="007F3EA7">
      <w:pPr>
        <w:pStyle w:val="ListParagraph"/>
        <w:ind w:left="432"/>
        <w:rPr>
          <w:color w:val="000000" w:themeColor="text1"/>
        </w:rPr>
      </w:pPr>
      <w:r w:rsidRPr="00EA2714">
        <w:rPr>
          <w:color w:val="000000" w:themeColor="text1"/>
        </w:rPr>
        <w:t>Open the Version folder.</w:t>
      </w:r>
    </w:p>
    <w:p w14:paraId="21948835" w14:textId="31A3867A" w:rsidR="007F3EA7" w:rsidRPr="00EA2714" w:rsidRDefault="007F3EA7" w:rsidP="007F3EA7">
      <w:pPr>
        <w:pStyle w:val="ListParagraph"/>
        <w:ind w:left="432"/>
        <w:rPr>
          <w:color w:val="000000" w:themeColor="text1"/>
        </w:rPr>
      </w:pPr>
      <w:r w:rsidRPr="00EA2714">
        <w:rPr>
          <w:color w:val="000000" w:themeColor="text1"/>
        </w:rPr>
        <w:t>Open the folder with number version.</w:t>
      </w:r>
    </w:p>
    <w:p w14:paraId="5A3A2920" w14:textId="6D174AF5" w:rsidR="007F3EA7" w:rsidRPr="00EA2714" w:rsidRDefault="007F3EA7" w:rsidP="007F3EA7">
      <w:pPr>
        <w:pStyle w:val="ListParagraph"/>
        <w:ind w:left="432"/>
        <w:rPr>
          <w:color w:val="000000" w:themeColor="text1"/>
        </w:rPr>
      </w:pPr>
      <w:r w:rsidRPr="00EA2714">
        <w:rPr>
          <w:color w:val="000000" w:themeColor="text1"/>
        </w:rPr>
        <w:t xml:space="preserve">Open the Resources folder </w:t>
      </w:r>
    </w:p>
    <w:p w14:paraId="12FC6E8B" w14:textId="65AEE101" w:rsidR="007F3EA7" w:rsidRPr="00EA2714" w:rsidRDefault="007F3EA7" w:rsidP="007F3EA7">
      <w:pPr>
        <w:pStyle w:val="ListParagraph"/>
        <w:ind w:left="432"/>
        <w:rPr>
          <w:color w:val="000000" w:themeColor="text1"/>
        </w:rPr>
      </w:pPr>
      <w:r w:rsidRPr="00EA2714">
        <w:rPr>
          <w:color w:val="000000" w:themeColor="text1"/>
        </w:rPr>
        <w:t xml:space="preserve">Open the Info.plist file inside you can find the version number </w:t>
      </w:r>
    </w:p>
    <w:p w14:paraId="198D8F1B" w14:textId="77777777" w:rsidR="00C0321F" w:rsidRPr="00EA2714" w:rsidRDefault="00C0321F" w:rsidP="00C0321F">
      <w:pPr>
        <w:pStyle w:val="Heading1"/>
        <w:numPr>
          <w:ilvl w:val="0"/>
          <w:numId w:val="8"/>
        </w:numPr>
        <w:spacing w:before="480"/>
        <w:rPr>
          <w:rFonts w:ascii="Times New Roman" w:hAnsi="Times New Roman" w:cs="Times New Roman"/>
          <w:color w:val="000000" w:themeColor="text1"/>
        </w:rPr>
      </w:pPr>
      <w:bookmarkStart w:id="21" w:name="_Toc453588787"/>
      <w:r w:rsidRPr="00EA2714">
        <w:rPr>
          <w:rFonts w:ascii="Times New Roman" w:hAnsi="Times New Roman" w:cs="Times New Roman"/>
          <w:color w:val="000000" w:themeColor="text1"/>
        </w:rPr>
        <w:t>Change Log</w:t>
      </w:r>
      <w:bookmarkEnd w:id="21"/>
    </w:p>
    <w:p w14:paraId="2F399988" w14:textId="77777777" w:rsidR="00642321" w:rsidRPr="00EA2714" w:rsidRDefault="00642321" w:rsidP="00127797">
      <w:pPr>
        <w:rPr>
          <w:color w:val="000000" w:themeColor="text1"/>
        </w:rPr>
      </w:pPr>
    </w:p>
    <w:p w14:paraId="58975E9F" w14:textId="61404DC7" w:rsidR="00D53435" w:rsidRPr="00EA2714" w:rsidRDefault="00127797" w:rsidP="00127797">
      <w:pPr>
        <w:rPr>
          <w:color w:val="000000" w:themeColor="text1"/>
        </w:rPr>
      </w:pPr>
      <w:r w:rsidRPr="00EA2714">
        <w:rPr>
          <w:color w:val="000000" w:themeColor="text1"/>
        </w:rPr>
        <w:t>A</w:t>
      </w:r>
      <w:r w:rsidR="00623659" w:rsidRPr="00EA2714">
        <w:rPr>
          <w:color w:val="000000" w:themeColor="text1"/>
        </w:rPr>
        <w:t xml:space="preserve">cuant </w:t>
      </w:r>
      <w:r w:rsidR="00C0321F" w:rsidRPr="00EA2714">
        <w:rPr>
          <w:color w:val="000000" w:themeColor="text1"/>
        </w:rPr>
        <w:t xml:space="preserve">iOS MobileSDK version </w:t>
      </w:r>
      <w:r w:rsidR="0089754F" w:rsidRPr="00EA2714">
        <w:rPr>
          <w:color w:val="000000" w:themeColor="text1"/>
        </w:rPr>
        <w:t>4</w:t>
      </w:r>
      <w:r w:rsidR="00C0321F" w:rsidRPr="00EA2714">
        <w:rPr>
          <w:color w:val="000000" w:themeColor="text1"/>
        </w:rPr>
        <w:t>.</w:t>
      </w:r>
      <w:r w:rsidR="002F6539">
        <w:rPr>
          <w:color w:val="000000" w:themeColor="text1"/>
        </w:rPr>
        <w:t>9</w:t>
      </w:r>
    </w:p>
    <w:p w14:paraId="7AF1C332" w14:textId="77777777" w:rsidR="007073E3" w:rsidRPr="00EA2714" w:rsidRDefault="007073E3" w:rsidP="00127797">
      <w:pPr>
        <w:rPr>
          <w:color w:val="000000" w:themeColor="text1"/>
        </w:rPr>
      </w:pPr>
    </w:p>
    <w:p w14:paraId="6825D686" w14:textId="0EA3CCF7" w:rsidR="005C0415" w:rsidRPr="00EA2714" w:rsidRDefault="005C0415" w:rsidP="00127797">
      <w:pPr>
        <w:rPr>
          <w:color w:val="000000" w:themeColor="text1"/>
        </w:rPr>
      </w:pPr>
      <w:r w:rsidRPr="00EA2714">
        <w:rPr>
          <w:color w:val="000000" w:themeColor="text1"/>
        </w:rPr>
        <w:t>Changes:</w:t>
      </w:r>
    </w:p>
    <w:p w14:paraId="528FD9FB" w14:textId="5090053E" w:rsidR="002F6539" w:rsidRPr="00EA2714" w:rsidRDefault="004B7856" w:rsidP="002F6539">
      <w:pPr>
        <w:ind w:left="560"/>
        <w:rPr>
          <w:color w:val="000000" w:themeColor="text1"/>
        </w:rPr>
      </w:pPr>
      <w:r w:rsidRPr="00EA2714">
        <w:rPr>
          <w:color w:val="000000" w:themeColor="text1"/>
        </w:rPr>
        <w:t>-</w:t>
      </w:r>
      <w:r w:rsidRPr="00EA2714">
        <w:rPr>
          <w:color w:val="000000" w:themeColor="text1"/>
        </w:rPr>
        <w:tab/>
      </w:r>
      <w:r w:rsidR="002F6539">
        <w:rPr>
          <w:color w:val="000000" w:themeColor="text1"/>
        </w:rPr>
        <w:t xml:space="preserve">Added </w:t>
      </w:r>
      <w:r w:rsidR="00795345">
        <w:rPr>
          <w:color w:val="000000" w:themeColor="text1"/>
        </w:rPr>
        <w:t xml:space="preserve">Assure ID </w:t>
      </w:r>
      <w:r w:rsidR="002F6539">
        <w:rPr>
          <w:color w:val="000000" w:themeColor="text1"/>
        </w:rPr>
        <w:t>document authentication feature.</w:t>
      </w:r>
    </w:p>
    <w:p w14:paraId="7F2E422B" w14:textId="7AF4ACEC" w:rsidR="00FD69B6" w:rsidRPr="00EA2714" w:rsidRDefault="00FD69B6" w:rsidP="00DF29A0">
      <w:pPr>
        <w:ind w:left="560"/>
        <w:rPr>
          <w:color w:val="000000" w:themeColor="text1"/>
        </w:rPr>
      </w:pPr>
    </w:p>
    <w:sectPr w:rsidR="00FD69B6" w:rsidRPr="00EA271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9FF1EC" w14:textId="77777777" w:rsidR="00663278" w:rsidRDefault="00663278" w:rsidP="0091722F">
      <w:r>
        <w:separator/>
      </w:r>
    </w:p>
  </w:endnote>
  <w:endnote w:type="continuationSeparator" w:id="0">
    <w:p w14:paraId="204076D5" w14:textId="77777777" w:rsidR="00663278" w:rsidRDefault="00663278" w:rsidP="009172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nlo">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Menlo Regular">
    <w:altName w:val="Arial"/>
    <w:charset w:val="00"/>
    <w:family w:val="auto"/>
    <w:pitch w:val="variable"/>
    <w:sig w:usb0="E60022FF" w:usb1="D200F9FB" w:usb2="02000028" w:usb3="00000000" w:csb0="000001D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4D015" w14:textId="77777777" w:rsidR="000D2965" w:rsidRDefault="000D2965" w:rsidP="0091722F">
    <w:pPr>
      <w:pStyle w:val="Footer"/>
    </w:pPr>
    <w:r>
      <w:rPr>
        <w:noProof/>
      </w:rPr>
      <w:drawing>
        <wp:anchor distT="0" distB="0" distL="114300" distR="114300" simplePos="0" relativeHeight="251659264" behindDoc="1" locked="0" layoutInCell="1" allowOverlap="1" wp14:anchorId="62F6CD3B" wp14:editId="312C3896">
          <wp:simplePos x="0" y="0"/>
          <wp:positionH relativeFrom="page">
            <wp:posOffset>247015</wp:posOffset>
          </wp:positionH>
          <wp:positionV relativeFrom="page">
            <wp:posOffset>9200515</wp:posOffset>
          </wp:positionV>
          <wp:extent cx="3545129" cy="74673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H_address.jpg"/>
                  <pic:cNvPicPr/>
                </pic:nvPicPr>
                <pic:blipFill>
                  <a:blip r:embed="rId1">
                    <a:extLst>
                      <a:ext uri="{28A0092B-C50C-407E-A947-70E740481C1C}">
                        <a14:useLocalDpi xmlns:a14="http://schemas.microsoft.com/office/drawing/2010/main" val="0"/>
                      </a:ext>
                    </a:extLst>
                  </a:blip>
                  <a:stretch>
                    <a:fillRect/>
                  </a:stretch>
                </pic:blipFill>
                <pic:spPr>
                  <a:xfrm>
                    <a:off x="0" y="0"/>
                    <a:ext cx="3545129" cy="746732"/>
                  </a:xfrm>
                  <a:prstGeom prst="rect">
                    <a:avLst/>
                  </a:prstGeom>
                </pic:spPr>
              </pic:pic>
            </a:graphicData>
          </a:graphic>
        </wp:anchor>
      </w:drawing>
    </w:r>
  </w:p>
  <w:p w14:paraId="231F868E" w14:textId="77777777" w:rsidR="000D2965" w:rsidRDefault="000D296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FB7F8" w14:textId="77777777" w:rsidR="00663278" w:rsidRDefault="00663278" w:rsidP="0091722F">
      <w:r>
        <w:separator/>
      </w:r>
    </w:p>
  </w:footnote>
  <w:footnote w:type="continuationSeparator" w:id="0">
    <w:p w14:paraId="0348DFEA" w14:textId="77777777" w:rsidR="00663278" w:rsidRDefault="00663278" w:rsidP="009172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29EF85" w14:textId="77777777" w:rsidR="000D2965" w:rsidRDefault="000D2965" w:rsidP="0091722F">
    <w:pPr>
      <w:pStyle w:val="Header"/>
    </w:pPr>
    <w:r>
      <w:rPr>
        <w:noProof/>
      </w:rPr>
      <w:drawing>
        <wp:anchor distT="0" distB="0" distL="114300" distR="114300" simplePos="0" relativeHeight="251657216" behindDoc="1" locked="0" layoutInCell="1" allowOverlap="1" wp14:anchorId="054F80D2" wp14:editId="560D9AC1">
          <wp:simplePos x="0" y="0"/>
          <wp:positionH relativeFrom="page">
            <wp:posOffset>6402070</wp:posOffset>
          </wp:positionH>
          <wp:positionV relativeFrom="page">
            <wp:posOffset>210185</wp:posOffset>
          </wp:positionV>
          <wp:extent cx="1057910" cy="488315"/>
          <wp:effectExtent l="0" t="0" r="889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ant_logo_RGB.jpg"/>
                  <pic:cNvPicPr/>
                </pic:nvPicPr>
                <pic:blipFill>
                  <a:blip r:embed="rId1">
                    <a:extLst>
                      <a:ext uri="{28A0092B-C50C-407E-A947-70E740481C1C}">
                        <a14:useLocalDpi xmlns:a14="http://schemas.microsoft.com/office/drawing/2010/main" val="0"/>
                      </a:ext>
                    </a:extLst>
                  </a:blip>
                  <a:stretch>
                    <a:fillRect/>
                  </a:stretch>
                </pic:blipFill>
                <pic:spPr>
                  <a:xfrm>
                    <a:off x="0" y="0"/>
                    <a:ext cx="1057910" cy="488315"/>
                  </a:xfrm>
                  <a:prstGeom prst="rect">
                    <a:avLst/>
                  </a:prstGeom>
                </pic:spPr>
              </pic:pic>
            </a:graphicData>
          </a:graphic>
        </wp:anchor>
      </w:drawing>
    </w:r>
  </w:p>
  <w:p w14:paraId="3FD684AD" w14:textId="77777777" w:rsidR="000D2965" w:rsidRDefault="000D296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1201E"/>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391FE8"/>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
    <w:nsid w:val="0C76457D"/>
    <w:multiLevelType w:val="hybridMultilevel"/>
    <w:tmpl w:val="FD52E1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CDD2E16"/>
    <w:multiLevelType w:val="hybridMultilevel"/>
    <w:tmpl w:val="835E0D7E"/>
    <w:lvl w:ilvl="0" w:tplc="9F88BA0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0F0753"/>
    <w:multiLevelType w:val="hybridMultilevel"/>
    <w:tmpl w:val="B12444DA"/>
    <w:lvl w:ilvl="0" w:tplc="A294A7C4">
      <w:numFmt w:val="bullet"/>
      <w:lvlText w:val=""/>
      <w:lvlJc w:val="left"/>
      <w:pPr>
        <w:ind w:left="720" w:hanging="360"/>
      </w:pPr>
      <w:rPr>
        <w:rFonts w:ascii="Wingdings" w:eastAsiaTheme="minorEastAsia" w:hAnsi="Wingdings" w:cs="Menlo Regula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C64CC9"/>
    <w:multiLevelType w:val="hybridMultilevel"/>
    <w:tmpl w:val="90EC1374"/>
    <w:lvl w:ilvl="0" w:tplc="A36E3610">
      <w:numFmt w:val="bullet"/>
      <w:lvlText w:val="-"/>
      <w:lvlJc w:val="left"/>
      <w:pPr>
        <w:ind w:left="720" w:hanging="360"/>
      </w:pPr>
      <w:rPr>
        <w:rFonts w:ascii="Times New Roman" w:eastAsiaTheme="minorHAnsi" w:hAnsi="Times New Roman" w:cs="Times New Roman" w:hint="default"/>
        <w:color w:val="auto"/>
        <w:sz w:val="24"/>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ACF222A"/>
    <w:multiLevelType w:val="hybridMultilevel"/>
    <w:tmpl w:val="AB962EC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8121E0"/>
    <w:multiLevelType w:val="hybridMultilevel"/>
    <w:tmpl w:val="E2046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F5515C"/>
    <w:multiLevelType w:val="hybridMultilevel"/>
    <w:tmpl w:val="F734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1E1FE5"/>
    <w:multiLevelType w:val="hybridMultilevel"/>
    <w:tmpl w:val="5F467BBA"/>
    <w:lvl w:ilvl="0" w:tplc="5FACCA02">
      <w:numFmt w:val="bullet"/>
      <w:lvlText w:val="-"/>
      <w:lvlJc w:val="left"/>
      <w:pPr>
        <w:ind w:left="720" w:hanging="360"/>
      </w:pPr>
      <w:rPr>
        <w:rFonts w:ascii="Menlo Regular" w:eastAsiaTheme="minorEastAsia" w:hAnsi="Menlo Regular" w:cs="Menlo Regular"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08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54802C0"/>
    <w:multiLevelType w:val="hybridMultilevel"/>
    <w:tmpl w:val="9370C92C"/>
    <w:lvl w:ilvl="0" w:tplc="23B88BDA">
      <w:start w:val="1"/>
      <w:numFmt w:val="lowerRoman"/>
      <w:lvlText w:val="%1."/>
      <w:lvlJc w:val="left"/>
      <w:pPr>
        <w:ind w:left="1440" w:hanging="720"/>
      </w:pPr>
      <w:rPr>
        <w:rFonts w:ascii="Menlo" w:hAnsi="Menlo" w:cs="Menlo" w:hint="default"/>
        <w:color w:val="00000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B079AA"/>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13">
    <w:nsid w:val="2A163C66"/>
    <w:multiLevelType w:val="multilevel"/>
    <w:tmpl w:val="9F5A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7F4593"/>
    <w:multiLevelType w:val="hybridMultilevel"/>
    <w:tmpl w:val="C1D23E3E"/>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18B7101"/>
    <w:multiLevelType w:val="hybridMultilevel"/>
    <w:tmpl w:val="0F581430"/>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2301E8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3A4F265A"/>
    <w:multiLevelType w:val="hybridMultilevel"/>
    <w:tmpl w:val="B1FEFB76"/>
    <w:lvl w:ilvl="0" w:tplc="6862E1FA">
      <w:start w:val="1"/>
      <w:numFmt w:val="bullet"/>
      <w:lvlText w:val="-"/>
      <w:lvlJc w:val="left"/>
      <w:pPr>
        <w:ind w:left="880" w:hanging="360"/>
      </w:pPr>
      <w:rPr>
        <w:rFonts w:ascii="Menlo" w:eastAsiaTheme="minorHAnsi" w:hAnsi="Menlo" w:cs="Menlo"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18">
    <w:nsid w:val="3A8B386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3ED23209"/>
    <w:multiLevelType w:val="hybridMultilevel"/>
    <w:tmpl w:val="8FB21634"/>
    <w:lvl w:ilvl="0" w:tplc="871812A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45232BD"/>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1">
    <w:nsid w:val="45FA3E25"/>
    <w:multiLevelType w:val="hybridMultilevel"/>
    <w:tmpl w:val="83FCC9E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47E60526"/>
    <w:multiLevelType w:val="hybridMultilevel"/>
    <w:tmpl w:val="C764C372"/>
    <w:lvl w:ilvl="0" w:tplc="74AE9B42">
      <w:numFmt w:val="bullet"/>
      <w:lvlText w:val="-"/>
      <w:lvlJc w:val="left"/>
      <w:pPr>
        <w:ind w:left="720" w:hanging="360"/>
      </w:pPr>
      <w:rPr>
        <w:rFonts w:ascii="Menlo Regular" w:eastAsiaTheme="minorHAnsi" w:hAnsi="Menlo Regular" w:cs="Menlo Regular"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49656FCB"/>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4">
    <w:nsid w:val="49922AC7"/>
    <w:multiLevelType w:val="multilevel"/>
    <w:tmpl w:val="A060EEB6"/>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lowerLetter"/>
      <w:lvlText w:val="%1.%2.%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5">
    <w:nsid w:val="4BF9462C"/>
    <w:multiLevelType w:val="hybridMultilevel"/>
    <w:tmpl w:val="40FA1710"/>
    <w:lvl w:ilvl="0" w:tplc="0B4A99E4">
      <w:start w:val="1"/>
      <w:numFmt w:val="lowerLetter"/>
      <w:lvlText w:val="%1."/>
      <w:lvlJc w:val="left"/>
      <w:pPr>
        <w:ind w:left="720" w:hanging="360"/>
      </w:pPr>
      <w:rPr>
        <w:rFonts w:ascii="Menlo" w:hAnsi="Menlo" w:cs="Menlo"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1E54F2"/>
    <w:multiLevelType w:val="multilevel"/>
    <w:tmpl w:val="EDC8B642"/>
    <w:lvl w:ilvl="0">
      <w:start w:val="1"/>
      <w:numFmt w:val="decimal"/>
      <w:lvlText w:val="%1"/>
      <w:lvlJc w:val="left"/>
      <w:pPr>
        <w:ind w:left="432" w:hanging="432"/>
      </w:pPr>
      <w:rPr>
        <w:rFonts w:hint="default"/>
      </w:rPr>
    </w:lvl>
    <w:lvl w:ilvl="1">
      <w:start w:val="1"/>
      <w:numFmt w:val="upperLetter"/>
      <w:lvlText w:val="%2"/>
      <w:lvlJc w:val="left"/>
      <w:pPr>
        <w:ind w:left="576" w:hanging="576"/>
      </w:pPr>
      <w:rPr>
        <w:rFonts w:hint="default"/>
      </w:rPr>
    </w:lvl>
    <w:lvl w:ilvl="2">
      <w:start w:val="1"/>
      <w:numFmt w:val="lowerLetter"/>
      <w:lvlText w:val="%3"/>
      <w:lvlJc w:val="left"/>
      <w:pPr>
        <w:ind w:left="720" w:hanging="720"/>
      </w:pPr>
      <w:rPr>
        <w:rFonts w:hint="default"/>
        <w:color w:val="auto"/>
      </w:rPr>
    </w:lvl>
    <w:lvl w:ilvl="3">
      <w:start w:val="1"/>
      <w:numFmt w:val="decimal"/>
      <w:lvlText w:val="%3.%4"/>
      <w:lvlJc w:val="left"/>
      <w:pPr>
        <w:ind w:left="864" w:hanging="864"/>
      </w:pPr>
      <w:rPr>
        <w:rFonts w:hint="default"/>
      </w:rPr>
    </w:lvl>
    <w:lvl w:ilvl="4">
      <w:start w:val="1"/>
      <w:numFmt w:val="lowerLetter"/>
      <w:lvlText w:val="%1.%2.%3.%4.%5"/>
      <w:lvlJc w:val="left"/>
      <w:pPr>
        <w:ind w:left="1008" w:hanging="1008"/>
      </w:pPr>
      <w:rPr>
        <w:rFonts w:hint="default"/>
      </w:rPr>
    </w:lvl>
    <w:lvl w:ilvl="5">
      <w:start w:val="1"/>
      <w:numFmt w:val="lowerLetter"/>
      <w:lvlText w:val="%1.%2.%3.%4.%5.%6"/>
      <w:lvlJc w:val="left"/>
      <w:pPr>
        <w:ind w:left="1152" w:hanging="1152"/>
      </w:pPr>
      <w:rPr>
        <w:rFonts w:hint="default"/>
      </w:rPr>
    </w:lvl>
    <w:lvl w:ilvl="6">
      <w:start w:val="1"/>
      <w:numFmt w:val="lowerLetter"/>
      <w:lvlText w:val="%1.%2.%3.%4.%5.%6.%7"/>
      <w:lvlJc w:val="left"/>
      <w:pPr>
        <w:ind w:left="1296" w:hanging="1296"/>
      </w:pPr>
      <w:rPr>
        <w:rFonts w:hint="default"/>
      </w:rPr>
    </w:lvl>
    <w:lvl w:ilvl="7">
      <w:start w:val="1"/>
      <w:numFmt w:val="lowerLetter"/>
      <w:lvlText w:val="%1.%2.%3.%4.%5.%6.%7.%8"/>
      <w:lvlJc w:val="left"/>
      <w:pPr>
        <w:ind w:left="1440" w:hanging="1440"/>
      </w:pPr>
      <w:rPr>
        <w:rFonts w:hint="default"/>
      </w:rPr>
    </w:lvl>
    <w:lvl w:ilvl="8">
      <w:start w:val="1"/>
      <w:numFmt w:val="lowerLetter"/>
      <w:lvlText w:val="%1.%2.%3.%4.%5.%6.%7.%8.%9"/>
      <w:lvlJc w:val="left"/>
      <w:pPr>
        <w:ind w:left="1584" w:hanging="1584"/>
      </w:pPr>
      <w:rPr>
        <w:rFonts w:hint="default"/>
      </w:rPr>
    </w:lvl>
  </w:abstractNum>
  <w:abstractNum w:abstractNumId="27">
    <w:nsid w:val="50662F36"/>
    <w:multiLevelType w:val="multilevel"/>
    <w:tmpl w:val="B8D2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6C4967"/>
    <w:multiLevelType w:val="hybridMultilevel"/>
    <w:tmpl w:val="7F16E086"/>
    <w:lvl w:ilvl="0" w:tplc="060AF4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E9081F"/>
    <w:multiLevelType w:val="hybridMultilevel"/>
    <w:tmpl w:val="AA365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8C80312"/>
    <w:multiLevelType w:val="hybridMultilevel"/>
    <w:tmpl w:val="E1448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99C4B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nsid w:val="755F115A"/>
    <w:multiLevelType w:val="hybridMultilevel"/>
    <w:tmpl w:val="AC8ABA88"/>
    <w:lvl w:ilvl="0" w:tplc="BA22629A">
      <w:numFmt w:val="bullet"/>
      <w:lvlText w:val="-"/>
      <w:lvlJc w:val="left"/>
      <w:pPr>
        <w:ind w:left="920" w:hanging="360"/>
      </w:pPr>
      <w:rPr>
        <w:rFonts w:ascii="Times New Roman" w:eastAsiaTheme="minorHAnsi" w:hAnsi="Times New Roman" w:cs="Times New Roman" w:hint="default"/>
      </w:rPr>
    </w:lvl>
    <w:lvl w:ilvl="1" w:tplc="0C0A0003" w:tentative="1">
      <w:start w:val="1"/>
      <w:numFmt w:val="bullet"/>
      <w:lvlText w:val="o"/>
      <w:lvlJc w:val="left"/>
      <w:pPr>
        <w:ind w:left="1640" w:hanging="360"/>
      </w:pPr>
      <w:rPr>
        <w:rFonts w:ascii="Courier New" w:hAnsi="Courier New" w:hint="default"/>
      </w:rPr>
    </w:lvl>
    <w:lvl w:ilvl="2" w:tplc="0C0A0005" w:tentative="1">
      <w:start w:val="1"/>
      <w:numFmt w:val="bullet"/>
      <w:lvlText w:val=""/>
      <w:lvlJc w:val="left"/>
      <w:pPr>
        <w:ind w:left="2360" w:hanging="360"/>
      </w:pPr>
      <w:rPr>
        <w:rFonts w:ascii="Wingdings" w:hAnsi="Wingdings" w:hint="default"/>
      </w:rPr>
    </w:lvl>
    <w:lvl w:ilvl="3" w:tplc="0C0A0001" w:tentative="1">
      <w:start w:val="1"/>
      <w:numFmt w:val="bullet"/>
      <w:lvlText w:val=""/>
      <w:lvlJc w:val="left"/>
      <w:pPr>
        <w:ind w:left="3080" w:hanging="360"/>
      </w:pPr>
      <w:rPr>
        <w:rFonts w:ascii="Symbol" w:hAnsi="Symbol" w:hint="default"/>
      </w:rPr>
    </w:lvl>
    <w:lvl w:ilvl="4" w:tplc="0C0A0003" w:tentative="1">
      <w:start w:val="1"/>
      <w:numFmt w:val="bullet"/>
      <w:lvlText w:val="o"/>
      <w:lvlJc w:val="left"/>
      <w:pPr>
        <w:ind w:left="3800" w:hanging="360"/>
      </w:pPr>
      <w:rPr>
        <w:rFonts w:ascii="Courier New" w:hAnsi="Courier New" w:hint="default"/>
      </w:rPr>
    </w:lvl>
    <w:lvl w:ilvl="5" w:tplc="0C0A0005" w:tentative="1">
      <w:start w:val="1"/>
      <w:numFmt w:val="bullet"/>
      <w:lvlText w:val=""/>
      <w:lvlJc w:val="left"/>
      <w:pPr>
        <w:ind w:left="4520" w:hanging="360"/>
      </w:pPr>
      <w:rPr>
        <w:rFonts w:ascii="Wingdings" w:hAnsi="Wingdings" w:hint="default"/>
      </w:rPr>
    </w:lvl>
    <w:lvl w:ilvl="6" w:tplc="0C0A0001" w:tentative="1">
      <w:start w:val="1"/>
      <w:numFmt w:val="bullet"/>
      <w:lvlText w:val=""/>
      <w:lvlJc w:val="left"/>
      <w:pPr>
        <w:ind w:left="5240" w:hanging="360"/>
      </w:pPr>
      <w:rPr>
        <w:rFonts w:ascii="Symbol" w:hAnsi="Symbol" w:hint="default"/>
      </w:rPr>
    </w:lvl>
    <w:lvl w:ilvl="7" w:tplc="0C0A0003" w:tentative="1">
      <w:start w:val="1"/>
      <w:numFmt w:val="bullet"/>
      <w:lvlText w:val="o"/>
      <w:lvlJc w:val="left"/>
      <w:pPr>
        <w:ind w:left="5960" w:hanging="360"/>
      </w:pPr>
      <w:rPr>
        <w:rFonts w:ascii="Courier New" w:hAnsi="Courier New" w:hint="default"/>
      </w:rPr>
    </w:lvl>
    <w:lvl w:ilvl="8" w:tplc="0C0A0005" w:tentative="1">
      <w:start w:val="1"/>
      <w:numFmt w:val="bullet"/>
      <w:lvlText w:val=""/>
      <w:lvlJc w:val="left"/>
      <w:pPr>
        <w:ind w:left="6680" w:hanging="360"/>
      </w:pPr>
      <w:rPr>
        <w:rFonts w:ascii="Wingdings" w:hAnsi="Wingdings" w:hint="default"/>
      </w:rPr>
    </w:lvl>
  </w:abstractNum>
  <w:abstractNum w:abstractNumId="33">
    <w:nsid w:val="79FF70A4"/>
    <w:multiLevelType w:val="hybridMultilevel"/>
    <w:tmpl w:val="B0AA18B6"/>
    <w:lvl w:ilvl="0" w:tplc="5FC6C1F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7D527413"/>
    <w:multiLevelType w:val="hybridMultilevel"/>
    <w:tmpl w:val="AF12DB14"/>
    <w:lvl w:ilvl="0" w:tplc="4F502DE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10"/>
  </w:num>
  <w:num w:numId="4">
    <w:abstractNumId w:val="16"/>
  </w:num>
  <w:num w:numId="5">
    <w:abstractNumId w:val="18"/>
  </w:num>
  <w:num w:numId="6">
    <w:abstractNumId w:val="3"/>
  </w:num>
  <w:num w:numId="7">
    <w:abstractNumId w:val="7"/>
  </w:num>
  <w:num w:numId="8">
    <w:abstractNumId w:val="20"/>
  </w:num>
  <w:num w:numId="9">
    <w:abstractNumId w:val="4"/>
  </w:num>
  <w:num w:numId="10">
    <w:abstractNumId w:val="9"/>
  </w:num>
  <w:num w:numId="11">
    <w:abstractNumId w:val="8"/>
  </w:num>
  <w:num w:numId="12">
    <w:abstractNumId w:val="21"/>
  </w:num>
  <w:num w:numId="13">
    <w:abstractNumId w:val="12"/>
  </w:num>
  <w:num w:numId="14">
    <w:abstractNumId w:val="1"/>
  </w:num>
  <w:num w:numId="15">
    <w:abstractNumId w:val="23"/>
  </w:num>
  <w:num w:numId="16">
    <w:abstractNumId w:val="2"/>
  </w:num>
  <w:num w:numId="17">
    <w:abstractNumId w:val="24"/>
  </w:num>
  <w:num w:numId="18">
    <w:abstractNumId w:val="26"/>
  </w:num>
  <w:num w:numId="19">
    <w:abstractNumId w:val="22"/>
  </w:num>
  <w:num w:numId="20">
    <w:abstractNumId w:val="34"/>
  </w:num>
  <w:num w:numId="21">
    <w:abstractNumId w:val="14"/>
  </w:num>
  <w:num w:numId="22">
    <w:abstractNumId w:val="15"/>
  </w:num>
  <w:num w:numId="23">
    <w:abstractNumId w:val="5"/>
  </w:num>
  <w:num w:numId="24">
    <w:abstractNumId w:val="28"/>
  </w:num>
  <w:num w:numId="25">
    <w:abstractNumId w:val="32"/>
  </w:num>
  <w:num w:numId="26">
    <w:abstractNumId w:val="30"/>
  </w:num>
  <w:num w:numId="27">
    <w:abstractNumId w:val="6"/>
  </w:num>
  <w:num w:numId="28">
    <w:abstractNumId w:val="11"/>
  </w:num>
  <w:num w:numId="29">
    <w:abstractNumId w:val="19"/>
  </w:num>
  <w:num w:numId="30">
    <w:abstractNumId w:val="17"/>
  </w:num>
  <w:num w:numId="31">
    <w:abstractNumId w:val="0"/>
  </w:num>
  <w:num w:numId="32">
    <w:abstractNumId w:val="27"/>
  </w:num>
  <w:num w:numId="33">
    <w:abstractNumId w:val="13"/>
  </w:num>
  <w:num w:numId="34">
    <w:abstractNumId w:val="31"/>
  </w:num>
  <w:num w:numId="35">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pas Behera">
    <w15:presenceInfo w15:providerId="None" w15:userId="Tapas Beh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20"/>
    <w:rsid w:val="00004267"/>
    <w:rsid w:val="00004BB5"/>
    <w:rsid w:val="00014060"/>
    <w:rsid w:val="0001638F"/>
    <w:rsid w:val="0002293B"/>
    <w:rsid w:val="00026E67"/>
    <w:rsid w:val="000334A6"/>
    <w:rsid w:val="000363A7"/>
    <w:rsid w:val="00045795"/>
    <w:rsid w:val="00046C6B"/>
    <w:rsid w:val="00050490"/>
    <w:rsid w:val="000564D0"/>
    <w:rsid w:val="0006591D"/>
    <w:rsid w:val="00071CBF"/>
    <w:rsid w:val="0007287B"/>
    <w:rsid w:val="00073D14"/>
    <w:rsid w:val="00080703"/>
    <w:rsid w:val="00082400"/>
    <w:rsid w:val="00085A56"/>
    <w:rsid w:val="0009267C"/>
    <w:rsid w:val="0009454D"/>
    <w:rsid w:val="000A5636"/>
    <w:rsid w:val="000B6F4D"/>
    <w:rsid w:val="000C3330"/>
    <w:rsid w:val="000C6C99"/>
    <w:rsid w:val="000D1566"/>
    <w:rsid w:val="000D2059"/>
    <w:rsid w:val="000D2965"/>
    <w:rsid w:val="000D66E7"/>
    <w:rsid w:val="000E0186"/>
    <w:rsid w:val="000E1896"/>
    <w:rsid w:val="000E434D"/>
    <w:rsid w:val="000E6585"/>
    <w:rsid w:val="000F18C1"/>
    <w:rsid w:val="000F5FCD"/>
    <w:rsid w:val="000F62AA"/>
    <w:rsid w:val="00103E75"/>
    <w:rsid w:val="00120B0E"/>
    <w:rsid w:val="00120FAE"/>
    <w:rsid w:val="001260A5"/>
    <w:rsid w:val="001265BA"/>
    <w:rsid w:val="00127797"/>
    <w:rsid w:val="0013757D"/>
    <w:rsid w:val="00141C15"/>
    <w:rsid w:val="001421D9"/>
    <w:rsid w:val="00142F3B"/>
    <w:rsid w:val="00145484"/>
    <w:rsid w:val="001466B3"/>
    <w:rsid w:val="00147A4C"/>
    <w:rsid w:val="00150900"/>
    <w:rsid w:val="00153807"/>
    <w:rsid w:val="001618F7"/>
    <w:rsid w:val="0016385D"/>
    <w:rsid w:val="001654B5"/>
    <w:rsid w:val="00166003"/>
    <w:rsid w:val="0018656A"/>
    <w:rsid w:val="00190896"/>
    <w:rsid w:val="00197428"/>
    <w:rsid w:val="001A0E79"/>
    <w:rsid w:val="001A3A72"/>
    <w:rsid w:val="001B4B5C"/>
    <w:rsid w:val="001B4DB9"/>
    <w:rsid w:val="001B5284"/>
    <w:rsid w:val="001C06A5"/>
    <w:rsid w:val="001C2A25"/>
    <w:rsid w:val="001C3D38"/>
    <w:rsid w:val="001C7881"/>
    <w:rsid w:val="001D0592"/>
    <w:rsid w:val="001D07E4"/>
    <w:rsid w:val="001D1962"/>
    <w:rsid w:val="001D268D"/>
    <w:rsid w:val="001E5520"/>
    <w:rsid w:val="001E7BE4"/>
    <w:rsid w:val="001F4D79"/>
    <w:rsid w:val="00202AF5"/>
    <w:rsid w:val="00207567"/>
    <w:rsid w:val="00207FF3"/>
    <w:rsid w:val="00215C05"/>
    <w:rsid w:val="00225569"/>
    <w:rsid w:val="00231EC8"/>
    <w:rsid w:val="00237FF4"/>
    <w:rsid w:val="002457B3"/>
    <w:rsid w:val="0025131F"/>
    <w:rsid w:val="00251CE0"/>
    <w:rsid w:val="0026007F"/>
    <w:rsid w:val="00263007"/>
    <w:rsid w:val="00277A39"/>
    <w:rsid w:val="00280A8C"/>
    <w:rsid w:val="00296E54"/>
    <w:rsid w:val="002A4FED"/>
    <w:rsid w:val="002B6B85"/>
    <w:rsid w:val="002C4527"/>
    <w:rsid w:val="002D0D20"/>
    <w:rsid w:val="002D4358"/>
    <w:rsid w:val="002D4FF6"/>
    <w:rsid w:val="002D6BB4"/>
    <w:rsid w:val="002E046A"/>
    <w:rsid w:val="002F2FFA"/>
    <w:rsid w:val="002F5571"/>
    <w:rsid w:val="002F6539"/>
    <w:rsid w:val="002F79F0"/>
    <w:rsid w:val="0030105D"/>
    <w:rsid w:val="003029EA"/>
    <w:rsid w:val="00304046"/>
    <w:rsid w:val="00312FAC"/>
    <w:rsid w:val="0032764F"/>
    <w:rsid w:val="0032785F"/>
    <w:rsid w:val="00330FCE"/>
    <w:rsid w:val="003360B8"/>
    <w:rsid w:val="00340C14"/>
    <w:rsid w:val="0034117E"/>
    <w:rsid w:val="00344B87"/>
    <w:rsid w:val="0034606E"/>
    <w:rsid w:val="00356273"/>
    <w:rsid w:val="003578EF"/>
    <w:rsid w:val="0036300F"/>
    <w:rsid w:val="0037045F"/>
    <w:rsid w:val="00371E02"/>
    <w:rsid w:val="0038096C"/>
    <w:rsid w:val="00381F02"/>
    <w:rsid w:val="00386B71"/>
    <w:rsid w:val="00386C2E"/>
    <w:rsid w:val="003933F8"/>
    <w:rsid w:val="003A2F28"/>
    <w:rsid w:val="003A3948"/>
    <w:rsid w:val="003B0D5B"/>
    <w:rsid w:val="003B1256"/>
    <w:rsid w:val="003B3DA4"/>
    <w:rsid w:val="003B3E6B"/>
    <w:rsid w:val="003B60A3"/>
    <w:rsid w:val="003C269C"/>
    <w:rsid w:val="003C26CC"/>
    <w:rsid w:val="003C7D0F"/>
    <w:rsid w:val="003D2426"/>
    <w:rsid w:val="003D7DEF"/>
    <w:rsid w:val="003E0AA2"/>
    <w:rsid w:val="003E4457"/>
    <w:rsid w:val="003F07F1"/>
    <w:rsid w:val="00402541"/>
    <w:rsid w:val="00403649"/>
    <w:rsid w:val="00407003"/>
    <w:rsid w:val="00413199"/>
    <w:rsid w:val="00433B7E"/>
    <w:rsid w:val="00434C7D"/>
    <w:rsid w:val="004360C2"/>
    <w:rsid w:val="004364C3"/>
    <w:rsid w:val="00436D4A"/>
    <w:rsid w:val="00437B16"/>
    <w:rsid w:val="004431B2"/>
    <w:rsid w:val="00450641"/>
    <w:rsid w:val="00452B20"/>
    <w:rsid w:val="00452B5A"/>
    <w:rsid w:val="004617A3"/>
    <w:rsid w:val="004624FF"/>
    <w:rsid w:val="00462934"/>
    <w:rsid w:val="00465E68"/>
    <w:rsid w:val="00477E52"/>
    <w:rsid w:val="00481CDD"/>
    <w:rsid w:val="004A1078"/>
    <w:rsid w:val="004A2920"/>
    <w:rsid w:val="004A4F1B"/>
    <w:rsid w:val="004B1C21"/>
    <w:rsid w:val="004B675B"/>
    <w:rsid w:val="004B7856"/>
    <w:rsid w:val="004D0B01"/>
    <w:rsid w:val="004D1187"/>
    <w:rsid w:val="004F033D"/>
    <w:rsid w:val="004F6FDB"/>
    <w:rsid w:val="0050065C"/>
    <w:rsid w:val="005074C2"/>
    <w:rsid w:val="0051415A"/>
    <w:rsid w:val="00514CED"/>
    <w:rsid w:val="00520A40"/>
    <w:rsid w:val="00522FC7"/>
    <w:rsid w:val="00523D71"/>
    <w:rsid w:val="00540563"/>
    <w:rsid w:val="005518D5"/>
    <w:rsid w:val="00564DA2"/>
    <w:rsid w:val="00565DB9"/>
    <w:rsid w:val="005724E3"/>
    <w:rsid w:val="00576115"/>
    <w:rsid w:val="005762C8"/>
    <w:rsid w:val="00581541"/>
    <w:rsid w:val="005828F0"/>
    <w:rsid w:val="005959E3"/>
    <w:rsid w:val="005A12C9"/>
    <w:rsid w:val="005A62F0"/>
    <w:rsid w:val="005B24D1"/>
    <w:rsid w:val="005C0415"/>
    <w:rsid w:val="005C60F2"/>
    <w:rsid w:val="005C691A"/>
    <w:rsid w:val="005D4162"/>
    <w:rsid w:val="005D4559"/>
    <w:rsid w:val="005D74C0"/>
    <w:rsid w:val="005E4A33"/>
    <w:rsid w:val="005E6585"/>
    <w:rsid w:val="005F2618"/>
    <w:rsid w:val="005F407E"/>
    <w:rsid w:val="006004B9"/>
    <w:rsid w:val="006043E2"/>
    <w:rsid w:val="00606451"/>
    <w:rsid w:val="00607A78"/>
    <w:rsid w:val="00607BB1"/>
    <w:rsid w:val="00612162"/>
    <w:rsid w:val="00623659"/>
    <w:rsid w:val="006244C9"/>
    <w:rsid w:val="00627645"/>
    <w:rsid w:val="00632BBF"/>
    <w:rsid w:val="006355DE"/>
    <w:rsid w:val="00637F66"/>
    <w:rsid w:val="00642321"/>
    <w:rsid w:val="00644DE9"/>
    <w:rsid w:val="006474E0"/>
    <w:rsid w:val="00652EB2"/>
    <w:rsid w:val="006559C3"/>
    <w:rsid w:val="006571E7"/>
    <w:rsid w:val="00663278"/>
    <w:rsid w:val="00664DAC"/>
    <w:rsid w:val="00665B19"/>
    <w:rsid w:val="00670BF3"/>
    <w:rsid w:val="006758B0"/>
    <w:rsid w:val="00687E18"/>
    <w:rsid w:val="006A2961"/>
    <w:rsid w:val="006A4968"/>
    <w:rsid w:val="006A688F"/>
    <w:rsid w:val="006B27D0"/>
    <w:rsid w:val="006B53E8"/>
    <w:rsid w:val="006D730A"/>
    <w:rsid w:val="007073E3"/>
    <w:rsid w:val="007107D2"/>
    <w:rsid w:val="0071185E"/>
    <w:rsid w:val="00712B45"/>
    <w:rsid w:val="00712D4A"/>
    <w:rsid w:val="00742F0F"/>
    <w:rsid w:val="00745742"/>
    <w:rsid w:val="00757598"/>
    <w:rsid w:val="00763995"/>
    <w:rsid w:val="00764492"/>
    <w:rsid w:val="00764D8E"/>
    <w:rsid w:val="007845AA"/>
    <w:rsid w:val="00786CE3"/>
    <w:rsid w:val="00794A30"/>
    <w:rsid w:val="00795345"/>
    <w:rsid w:val="00796BAD"/>
    <w:rsid w:val="007A51C0"/>
    <w:rsid w:val="007A5421"/>
    <w:rsid w:val="007B2C6F"/>
    <w:rsid w:val="007C4D94"/>
    <w:rsid w:val="007D1A97"/>
    <w:rsid w:val="007E7122"/>
    <w:rsid w:val="007F3EA7"/>
    <w:rsid w:val="007F5B23"/>
    <w:rsid w:val="00806C25"/>
    <w:rsid w:val="00807A66"/>
    <w:rsid w:val="008137AF"/>
    <w:rsid w:val="00814AE5"/>
    <w:rsid w:val="00825A06"/>
    <w:rsid w:val="008319E7"/>
    <w:rsid w:val="00840E81"/>
    <w:rsid w:val="00846463"/>
    <w:rsid w:val="00851E67"/>
    <w:rsid w:val="0085594F"/>
    <w:rsid w:val="0086799E"/>
    <w:rsid w:val="0087422C"/>
    <w:rsid w:val="00877A01"/>
    <w:rsid w:val="00877D7D"/>
    <w:rsid w:val="00883D69"/>
    <w:rsid w:val="00885934"/>
    <w:rsid w:val="008930B2"/>
    <w:rsid w:val="008957F6"/>
    <w:rsid w:val="0089754F"/>
    <w:rsid w:val="008A0A21"/>
    <w:rsid w:val="008C1482"/>
    <w:rsid w:val="008C25AC"/>
    <w:rsid w:val="008C34C4"/>
    <w:rsid w:val="008C3919"/>
    <w:rsid w:val="008C709C"/>
    <w:rsid w:val="008D0524"/>
    <w:rsid w:val="008D059C"/>
    <w:rsid w:val="008D10E9"/>
    <w:rsid w:val="008D2345"/>
    <w:rsid w:val="008D450D"/>
    <w:rsid w:val="008D648F"/>
    <w:rsid w:val="008E3C8F"/>
    <w:rsid w:val="008F0923"/>
    <w:rsid w:val="008F22AD"/>
    <w:rsid w:val="008F3038"/>
    <w:rsid w:val="009003FD"/>
    <w:rsid w:val="00904085"/>
    <w:rsid w:val="009049BA"/>
    <w:rsid w:val="009112B4"/>
    <w:rsid w:val="009143A6"/>
    <w:rsid w:val="0091722F"/>
    <w:rsid w:val="009172FA"/>
    <w:rsid w:val="009209AD"/>
    <w:rsid w:val="00920BD0"/>
    <w:rsid w:val="00923666"/>
    <w:rsid w:val="009239D9"/>
    <w:rsid w:val="00926B6C"/>
    <w:rsid w:val="00940847"/>
    <w:rsid w:val="009415F0"/>
    <w:rsid w:val="00951259"/>
    <w:rsid w:val="00960E66"/>
    <w:rsid w:val="00970404"/>
    <w:rsid w:val="0097436B"/>
    <w:rsid w:val="00974FAF"/>
    <w:rsid w:val="00981EF8"/>
    <w:rsid w:val="00983725"/>
    <w:rsid w:val="00985B3D"/>
    <w:rsid w:val="00997665"/>
    <w:rsid w:val="009A3CFB"/>
    <w:rsid w:val="009A4AE9"/>
    <w:rsid w:val="009A5277"/>
    <w:rsid w:val="009A6D88"/>
    <w:rsid w:val="009C02D3"/>
    <w:rsid w:val="009C1749"/>
    <w:rsid w:val="009C279B"/>
    <w:rsid w:val="009C5408"/>
    <w:rsid w:val="009C683C"/>
    <w:rsid w:val="009D6CDB"/>
    <w:rsid w:val="009E3BCB"/>
    <w:rsid w:val="009E4597"/>
    <w:rsid w:val="009F0DEC"/>
    <w:rsid w:val="009F4C2B"/>
    <w:rsid w:val="009F4DA6"/>
    <w:rsid w:val="009F5B79"/>
    <w:rsid w:val="00A06C28"/>
    <w:rsid w:val="00A07F70"/>
    <w:rsid w:val="00A105CD"/>
    <w:rsid w:val="00A11CBD"/>
    <w:rsid w:val="00A12103"/>
    <w:rsid w:val="00A15C33"/>
    <w:rsid w:val="00A15F7F"/>
    <w:rsid w:val="00A162C8"/>
    <w:rsid w:val="00A23722"/>
    <w:rsid w:val="00A53EC4"/>
    <w:rsid w:val="00A61978"/>
    <w:rsid w:val="00A64038"/>
    <w:rsid w:val="00A77D83"/>
    <w:rsid w:val="00A82F6C"/>
    <w:rsid w:val="00A8572A"/>
    <w:rsid w:val="00A873B7"/>
    <w:rsid w:val="00A925A5"/>
    <w:rsid w:val="00AA6C96"/>
    <w:rsid w:val="00AB2C03"/>
    <w:rsid w:val="00AB4FB7"/>
    <w:rsid w:val="00AC30D6"/>
    <w:rsid w:val="00AC65EF"/>
    <w:rsid w:val="00AD0DF9"/>
    <w:rsid w:val="00AE1991"/>
    <w:rsid w:val="00AE30C5"/>
    <w:rsid w:val="00AE32B7"/>
    <w:rsid w:val="00AE52A7"/>
    <w:rsid w:val="00AE75FA"/>
    <w:rsid w:val="00AE7AE5"/>
    <w:rsid w:val="00AF5851"/>
    <w:rsid w:val="00B00C7E"/>
    <w:rsid w:val="00B21374"/>
    <w:rsid w:val="00B246EF"/>
    <w:rsid w:val="00B24E87"/>
    <w:rsid w:val="00B25200"/>
    <w:rsid w:val="00B30C97"/>
    <w:rsid w:val="00B35279"/>
    <w:rsid w:val="00B42417"/>
    <w:rsid w:val="00B50D60"/>
    <w:rsid w:val="00B51FD6"/>
    <w:rsid w:val="00B5255E"/>
    <w:rsid w:val="00B53555"/>
    <w:rsid w:val="00B549F0"/>
    <w:rsid w:val="00B55A09"/>
    <w:rsid w:val="00B57F30"/>
    <w:rsid w:val="00B61F72"/>
    <w:rsid w:val="00B67073"/>
    <w:rsid w:val="00B71AA5"/>
    <w:rsid w:val="00B77F0C"/>
    <w:rsid w:val="00B8089E"/>
    <w:rsid w:val="00B82E03"/>
    <w:rsid w:val="00B8322A"/>
    <w:rsid w:val="00B91AF2"/>
    <w:rsid w:val="00B95C29"/>
    <w:rsid w:val="00BB65A8"/>
    <w:rsid w:val="00BC18B1"/>
    <w:rsid w:val="00BC488D"/>
    <w:rsid w:val="00BC52B0"/>
    <w:rsid w:val="00BD3433"/>
    <w:rsid w:val="00BD3C5C"/>
    <w:rsid w:val="00BD6903"/>
    <w:rsid w:val="00BE44D9"/>
    <w:rsid w:val="00BF06BE"/>
    <w:rsid w:val="00BF5B6A"/>
    <w:rsid w:val="00C00E76"/>
    <w:rsid w:val="00C0321F"/>
    <w:rsid w:val="00C06A40"/>
    <w:rsid w:val="00C10FE0"/>
    <w:rsid w:val="00C166CA"/>
    <w:rsid w:val="00C206EC"/>
    <w:rsid w:val="00C41718"/>
    <w:rsid w:val="00C42C1B"/>
    <w:rsid w:val="00C60939"/>
    <w:rsid w:val="00C67C97"/>
    <w:rsid w:val="00C72A4B"/>
    <w:rsid w:val="00C765AD"/>
    <w:rsid w:val="00C76D3E"/>
    <w:rsid w:val="00C83C26"/>
    <w:rsid w:val="00C85818"/>
    <w:rsid w:val="00C95CFD"/>
    <w:rsid w:val="00CA11DA"/>
    <w:rsid w:val="00CA2CDA"/>
    <w:rsid w:val="00CA5B79"/>
    <w:rsid w:val="00CB3332"/>
    <w:rsid w:val="00CB3BC0"/>
    <w:rsid w:val="00CB4F74"/>
    <w:rsid w:val="00CC5B9C"/>
    <w:rsid w:val="00CC5CF3"/>
    <w:rsid w:val="00CC6D0A"/>
    <w:rsid w:val="00CC7770"/>
    <w:rsid w:val="00CD0A3A"/>
    <w:rsid w:val="00CE54C4"/>
    <w:rsid w:val="00CF143B"/>
    <w:rsid w:val="00CF64B3"/>
    <w:rsid w:val="00D00DCB"/>
    <w:rsid w:val="00D03A67"/>
    <w:rsid w:val="00D12717"/>
    <w:rsid w:val="00D17410"/>
    <w:rsid w:val="00D17C87"/>
    <w:rsid w:val="00D229E5"/>
    <w:rsid w:val="00D34197"/>
    <w:rsid w:val="00D34B79"/>
    <w:rsid w:val="00D40692"/>
    <w:rsid w:val="00D434F9"/>
    <w:rsid w:val="00D50B75"/>
    <w:rsid w:val="00D51CA0"/>
    <w:rsid w:val="00D53435"/>
    <w:rsid w:val="00D55C41"/>
    <w:rsid w:val="00D56939"/>
    <w:rsid w:val="00D63BD9"/>
    <w:rsid w:val="00D71AC1"/>
    <w:rsid w:val="00D81D7B"/>
    <w:rsid w:val="00D85FFA"/>
    <w:rsid w:val="00D867FA"/>
    <w:rsid w:val="00D9018A"/>
    <w:rsid w:val="00DA1727"/>
    <w:rsid w:val="00DB1417"/>
    <w:rsid w:val="00DB64D4"/>
    <w:rsid w:val="00DB7400"/>
    <w:rsid w:val="00DC3590"/>
    <w:rsid w:val="00DD0142"/>
    <w:rsid w:val="00DD0D3A"/>
    <w:rsid w:val="00DD4F07"/>
    <w:rsid w:val="00DD595E"/>
    <w:rsid w:val="00DE18E6"/>
    <w:rsid w:val="00DE43BA"/>
    <w:rsid w:val="00DF0F5E"/>
    <w:rsid w:val="00DF281B"/>
    <w:rsid w:val="00DF29A0"/>
    <w:rsid w:val="00DF484E"/>
    <w:rsid w:val="00E03440"/>
    <w:rsid w:val="00E12568"/>
    <w:rsid w:val="00E236A8"/>
    <w:rsid w:val="00E30BD4"/>
    <w:rsid w:val="00E322A7"/>
    <w:rsid w:val="00E35E33"/>
    <w:rsid w:val="00E37FF4"/>
    <w:rsid w:val="00E404F8"/>
    <w:rsid w:val="00E44BFF"/>
    <w:rsid w:val="00E466A8"/>
    <w:rsid w:val="00E639B8"/>
    <w:rsid w:val="00E6539A"/>
    <w:rsid w:val="00E66E59"/>
    <w:rsid w:val="00E7796B"/>
    <w:rsid w:val="00E80767"/>
    <w:rsid w:val="00E81EFE"/>
    <w:rsid w:val="00E84FC2"/>
    <w:rsid w:val="00E87A55"/>
    <w:rsid w:val="00E9401D"/>
    <w:rsid w:val="00EA140A"/>
    <w:rsid w:val="00EA2714"/>
    <w:rsid w:val="00EA6B2F"/>
    <w:rsid w:val="00EB3404"/>
    <w:rsid w:val="00EB6B90"/>
    <w:rsid w:val="00EB71CD"/>
    <w:rsid w:val="00EC0E14"/>
    <w:rsid w:val="00EC1DF6"/>
    <w:rsid w:val="00EC3EFB"/>
    <w:rsid w:val="00EC77E1"/>
    <w:rsid w:val="00ED660B"/>
    <w:rsid w:val="00EF0365"/>
    <w:rsid w:val="00F015E9"/>
    <w:rsid w:val="00F21C31"/>
    <w:rsid w:val="00F367A0"/>
    <w:rsid w:val="00F432A9"/>
    <w:rsid w:val="00F47D76"/>
    <w:rsid w:val="00F57385"/>
    <w:rsid w:val="00F64D3F"/>
    <w:rsid w:val="00F6565A"/>
    <w:rsid w:val="00F74574"/>
    <w:rsid w:val="00F76FF1"/>
    <w:rsid w:val="00F81FA4"/>
    <w:rsid w:val="00F84A97"/>
    <w:rsid w:val="00F861F2"/>
    <w:rsid w:val="00F87878"/>
    <w:rsid w:val="00F9668D"/>
    <w:rsid w:val="00FA5C56"/>
    <w:rsid w:val="00FB43AC"/>
    <w:rsid w:val="00FB5363"/>
    <w:rsid w:val="00FB547B"/>
    <w:rsid w:val="00FB7806"/>
    <w:rsid w:val="00FC0E40"/>
    <w:rsid w:val="00FC1684"/>
    <w:rsid w:val="00FC3CC5"/>
    <w:rsid w:val="00FD0C0B"/>
    <w:rsid w:val="00FD69B6"/>
    <w:rsid w:val="00FE13E6"/>
    <w:rsid w:val="00FF5B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7A6C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660B"/>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E7AE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321F"/>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0321F"/>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40700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C0321F"/>
    <w:pPr>
      <w:keepNext/>
      <w:keepLines/>
      <w:spacing w:before="200"/>
      <w:ind w:left="1008" w:hanging="1008"/>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0321F"/>
    <w:pPr>
      <w:keepNext/>
      <w:keepLines/>
      <w:spacing w:before="20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0321F"/>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0321F"/>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0321F"/>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0900"/>
    <w:rPr>
      <w:color w:val="0000FF" w:themeColor="hyperlink"/>
      <w:u w:val="single"/>
    </w:rPr>
  </w:style>
  <w:style w:type="paragraph" w:styleId="ListParagraph">
    <w:name w:val="List Paragraph"/>
    <w:basedOn w:val="Normal"/>
    <w:uiPriority w:val="34"/>
    <w:qFormat/>
    <w:rsid w:val="008137AF"/>
    <w:pPr>
      <w:ind w:left="720"/>
      <w:contextualSpacing/>
    </w:pPr>
  </w:style>
  <w:style w:type="paragraph" w:styleId="BalloonText">
    <w:name w:val="Balloon Text"/>
    <w:basedOn w:val="Normal"/>
    <w:link w:val="BalloonTextChar"/>
    <w:uiPriority w:val="99"/>
    <w:semiHidden/>
    <w:unhideWhenUsed/>
    <w:rsid w:val="00A105CD"/>
    <w:rPr>
      <w:rFonts w:ascii="Tahoma" w:hAnsi="Tahoma" w:cs="Tahoma"/>
      <w:sz w:val="16"/>
      <w:szCs w:val="16"/>
    </w:rPr>
  </w:style>
  <w:style w:type="character" w:customStyle="1" w:styleId="BalloonTextChar">
    <w:name w:val="Balloon Text Char"/>
    <w:basedOn w:val="DefaultParagraphFont"/>
    <w:link w:val="BalloonText"/>
    <w:uiPriority w:val="99"/>
    <w:semiHidden/>
    <w:rsid w:val="00A105CD"/>
    <w:rPr>
      <w:rFonts w:ascii="Tahoma" w:hAnsi="Tahoma" w:cs="Tahoma"/>
      <w:sz w:val="16"/>
      <w:szCs w:val="16"/>
    </w:rPr>
  </w:style>
  <w:style w:type="paragraph" w:styleId="Header">
    <w:name w:val="header"/>
    <w:basedOn w:val="Normal"/>
    <w:link w:val="HeaderChar"/>
    <w:uiPriority w:val="99"/>
    <w:unhideWhenUsed/>
    <w:rsid w:val="0091722F"/>
    <w:pPr>
      <w:tabs>
        <w:tab w:val="center" w:pos="4680"/>
        <w:tab w:val="right" w:pos="9360"/>
      </w:tabs>
    </w:pPr>
  </w:style>
  <w:style w:type="character" w:customStyle="1" w:styleId="HeaderChar">
    <w:name w:val="Header Char"/>
    <w:basedOn w:val="DefaultParagraphFont"/>
    <w:link w:val="Header"/>
    <w:uiPriority w:val="99"/>
    <w:rsid w:val="0091722F"/>
    <w:rPr>
      <w:rFonts w:ascii="Times New Roman" w:hAnsi="Times New Roman" w:cs="Times New Roman"/>
      <w:sz w:val="24"/>
      <w:szCs w:val="24"/>
    </w:rPr>
  </w:style>
  <w:style w:type="paragraph" w:styleId="Footer">
    <w:name w:val="footer"/>
    <w:basedOn w:val="Normal"/>
    <w:link w:val="FooterChar"/>
    <w:uiPriority w:val="99"/>
    <w:unhideWhenUsed/>
    <w:rsid w:val="0091722F"/>
    <w:pPr>
      <w:tabs>
        <w:tab w:val="center" w:pos="4680"/>
        <w:tab w:val="right" w:pos="9360"/>
      </w:tabs>
    </w:pPr>
  </w:style>
  <w:style w:type="character" w:customStyle="1" w:styleId="FooterChar">
    <w:name w:val="Footer Char"/>
    <w:basedOn w:val="DefaultParagraphFont"/>
    <w:link w:val="Footer"/>
    <w:uiPriority w:val="99"/>
    <w:rsid w:val="0091722F"/>
    <w:rPr>
      <w:rFonts w:ascii="Times New Roman" w:hAnsi="Times New Roman" w:cs="Times New Roman"/>
      <w:sz w:val="24"/>
      <w:szCs w:val="24"/>
    </w:rPr>
  </w:style>
  <w:style w:type="paragraph" w:styleId="Title">
    <w:name w:val="Title"/>
    <w:basedOn w:val="Normal"/>
    <w:next w:val="Normal"/>
    <w:link w:val="TitleChar"/>
    <w:uiPriority w:val="10"/>
    <w:qFormat/>
    <w:rsid w:val="009C683C"/>
    <w:pPr>
      <w:spacing w:after="300" w:line="264" w:lineRule="auto"/>
      <w:contextualSpacing/>
    </w:pPr>
    <w:rPr>
      <w:rFonts w:asciiTheme="majorHAnsi" w:eastAsiaTheme="majorEastAsia" w:hAnsiTheme="majorHAnsi" w:cstheme="majorBidi"/>
      <w:color w:val="1F497D" w:themeColor="text2"/>
      <w:sz w:val="52"/>
      <w:szCs w:val="52"/>
    </w:rPr>
  </w:style>
  <w:style w:type="character" w:customStyle="1" w:styleId="TitleChar">
    <w:name w:val="Title Char"/>
    <w:basedOn w:val="DefaultParagraphFont"/>
    <w:link w:val="Title"/>
    <w:uiPriority w:val="10"/>
    <w:rsid w:val="009C683C"/>
    <w:rPr>
      <w:rFonts w:asciiTheme="majorHAnsi" w:eastAsiaTheme="majorEastAsia" w:hAnsiTheme="majorHAnsi" w:cstheme="majorBidi"/>
      <w:color w:val="1F497D" w:themeColor="text2"/>
      <w:sz w:val="52"/>
      <w:szCs w:val="52"/>
    </w:rPr>
  </w:style>
  <w:style w:type="character" w:customStyle="1" w:styleId="Heading1Char">
    <w:name w:val="Heading 1 Char"/>
    <w:basedOn w:val="DefaultParagraphFont"/>
    <w:link w:val="Heading1"/>
    <w:uiPriority w:val="9"/>
    <w:rsid w:val="00AE7AE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E7AE5"/>
    <w:pPr>
      <w:spacing w:line="259" w:lineRule="auto"/>
      <w:outlineLvl w:val="9"/>
    </w:pPr>
  </w:style>
  <w:style w:type="paragraph" w:styleId="TOC1">
    <w:name w:val="toc 1"/>
    <w:basedOn w:val="Normal"/>
    <w:next w:val="Normal"/>
    <w:autoRedefine/>
    <w:uiPriority w:val="39"/>
    <w:unhideWhenUsed/>
    <w:rsid w:val="00DD0142"/>
    <w:pPr>
      <w:tabs>
        <w:tab w:val="left" w:pos="440"/>
        <w:tab w:val="right" w:leader="dot" w:pos="9350"/>
      </w:tabs>
      <w:spacing w:after="100"/>
    </w:pPr>
  </w:style>
  <w:style w:type="character" w:customStyle="1" w:styleId="Heading4Char">
    <w:name w:val="Heading 4 Char"/>
    <w:basedOn w:val="DefaultParagraphFont"/>
    <w:link w:val="Heading4"/>
    <w:uiPriority w:val="9"/>
    <w:rsid w:val="00407003"/>
    <w:rPr>
      <w:rFonts w:asciiTheme="majorHAnsi" w:eastAsiaTheme="majorEastAsia" w:hAnsiTheme="majorHAnsi" w:cstheme="majorBidi"/>
      <w:i/>
      <w:iCs/>
      <w:color w:val="365F91" w:themeColor="accent1" w:themeShade="BF"/>
      <w:sz w:val="24"/>
      <w:szCs w:val="24"/>
    </w:rPr>
  </w:style>
  <w:style w:type="paragraph" w:styleId="TOC2">
    <w:name w:val="toc 2"/>
    <w:basedOn w:val="Normal"/>
    <w:next w:val="Normal"/>
    <w:autoRedefine/>
    <w:uiPriority w:val="39"/>
    <w:unhideWhenUsed/>
    <w:rsid w:val="00C72A4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C72A4B"/>
    <w:pPr>
      <w:spacing w:after="100" w:line="259" w:lineRule="auto"/>
      <w:ind w:left="440"/>
    </w:pPr>
    <w:rPr>
      <w:rFonts w:asciiTheme="minorHAnsi" w:eastAsiaTheme="minorEastAsia" w:hAnsiTheme="minorHAnsi"/>
      <w:sz w:val="22"/>
      <w:szCs w:val="22"/>
    </w:rPr>
  </w:style>
  <w:style w:type="character" w:styleId="FollowedHyperlink">
    <w:name w:val="FollowedHyperlink"/>
    <w:basedOn w:val="DefaultParagraphFont"/>
    <w:uiPriority w:val="99"/>
    <w:semiHidden/>
    <w:unhideWhenUsed/>
    <w:rsid w:val="00C72A4B"/>
    <w:rPr>
      <w:color w:val="800080" w:themeColor="followedHyperlink"/>
      <w:u w:val="single"/>
    </w:rPr>
  </w:style>
  <w:style w:type="table" w:styleId="TableGrid">
    <w:name w:val="Table Grid"/>
    <w:basedOn w:val="TableNormal"/>
    <w:uiPriority w:val="59"/>
    <w:rsid w:val="000926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09267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TMLPreformatted">
    <w:name w:val="HTML Preformatted"/>
    <w:basedOn w:val="Normal"/>
    <w:link w:val="HTMLPreformattedChar"/>
    <w:uiPriority w:val="99"/>
    <w:semiHidden/>
    <w:unhideWhenUsed/>
    <w:rsid w:val="00215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5C0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0321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0321F"/>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C0321F"/>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C0321F"/>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C0321F"/>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C0321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0321F"/>
    <w:rPr>
      <w:rFonts w:asciiTheme="majorHAnsi" w:eastAsiaTheme="majorEastAsia" w:hAnsiTheme="majorHAnsi" w:cstheme="majorBidi"/>
      <w:i/>
      <w:iCs/>
      <w:color w:val="404040" w:themeColor="text1" w:themeTint="BF"/>
      <w:sz w:val="20"/>
      <w:szCs w:val="20"/>
    </w:rPr>
  </w:style>
  <w:style w:type="paragraph" w:styleId="PlainText">
    <w:name w:val="Plain Text"/>
    <w:basedOn w:val="Normal"/>
    <w:link w:val="PlainTextChar"/>
    <w:uiPriority w:val="99"/>
    <w:unhideWhenUsed/>
    <w:rsid w:val="00C0321F"/>
    <w:rPr>
      <w:rFonts w:ascii="Courier" w:eastAsiaTheme="minorEastAsia" w:hAnsi="Courier" w:cstheme="minorBidi"/>
      <w:sz w:val="21"/>
      <w:szCs w:val="21"/>
    </w:rPr>
  </w:style>
  <w:style w:type="character" w:customStyle="1" w:styleId="PlainTextChar">
    <w:name w:val="Plain Text Char"/>
    <w:basedOn w:val="DefaultParagraphFont"/>
    <w:link w:val="PlainText"/>
    <w:uiPriority w:val="99"/>
    <w:rsid w:val="00C0321F"/>
    <w:rPr>
      <w:rFonts w:ascii="Courier" w:eastAsiaTheme="minorEastAsia" w:hAnsi="Courier"/>
      <w:sz w:val="21"/>
      <w:szCs w:val="21"/>
    </w:rPr>
  </w:style>
  <w:style w:type="paragraph" w:styleId="Subtitle">
    <w:name w:val="Subtitle"/>
    <w:basedOn w:val="Normal"/>
    <w:next w:val="Normal"/>
    <w:link w:val="SubtitleChar"/>
    <w:uiPriority w:val="11"/>
    <w:qFormat/>
    <w:rsid w:val="00C0321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0321F"/>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C0321F"/>
    <w:pPr>
      <w:spacing w:after="0" w:line="240" w:lineRule="auto"/>
    </w:pPr>
    <w:rPr>
      <w:rFonts w:eastAsiaTheme="minorEastAsia"/>
      <w:sz w:val="24"/>
      <w:szCs w:val="24"/>
    </w:rPr>
  </w:style>
  <w:style w:type="character" w:styleId="CommentReference">
    <w:name w:val="annotation reference"/>
    <w:basedOn w:val="DefaultParagraphFont"/>
    <w:uiPriority w:val="99"/>
    <w:semiHidden/>
    <w:unhideWhenUsed/>
    <w:rsid w:val="00C0321F"/>
    <w:rPr>
      <w:sz w:val="16"/>
      <w:szCs w:val="16"/>
    </w:rPr>
  </w:style>
  <w:style w:type="paragraph" w:styleId="CommentText">
    <w:name w:val="annotation text"/>
    <w:basedOn w:val="Normal"/>
    <w:link w:val="CommentTextChar"/>
    <w:uiPriority w:val="99"/>
    <w:semiHidden/>
    <w:unhideWhenUsed/>
    <w:rsid w:val="00C0321F"/>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C0321F"/>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0321F"/>
    <w:rPr>
      <w:b/>
      <w:bCs/>
    </w:rPr>
  </w:style>
  <w:style w:type="character" w:customStyle="1" w:styleId="CommentSubjectChar">
    <w:name w:val="Comment Subject Char"/>
    <w:basedOn w:val="CommentTextChar"/>
    <w:link w:val="CommentSubject"/>
    <w:uiPriority w:val="99"/>
    <w:semiHidden/>
    <w:rsid w:val="00C0321F"/>
    <w:rPr>
      <w:rFonts w:eastAsiaTheme="minorEastAsia"/>
      <w:b/>
      <w:bCs/>
      <w:sz w:val="20"/>
      <w:szCs w:val="20"/>
    </w:rPr>
  </w:style>
  <w:style w:type="paragraph" w:styleId="Revision">
    <w:name w:val="Revision"/>
    <w:hidden/>
    <w:uiPriority w:val="99"/>
    <w:semiHidden/>
    <w:rsid w:val="00C0321F"/>
    <w:pPr>
      <w:spacing w:after="0" w:line="240" w:lineRule="auto"/>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55321">
      <w:bodyDiv w:val="1"/>
      <w:marLeft w:val="0"/>
      <w:marRight w:val="0"/>
      <w:marTop w:val="0"/>
      <w:marBottom w:val="0"/>
      <w:divBdr>
        <w:top w:val="none" w:sz="0" w:space="0" w:color="auto"/>
        <w:left w:val="none" w:sz="0" w:space="0" w:color="auto"/>
        <w:bottom w:val="none" w:sz="0" w:space="0" w:color="auto"/>
        <w:right w:val="none" w:sz="0" w:space="0" w:color="auto"/>
      </w:divBdr>
    </w:div>
    <w:div w:id="251549656">
      <w:bodyDiv w:val="1"/>
      <w:marLeft w:val="0"/>
      <w:marRight w:val="0"/>
      <w:marTop w:val="0"/>
      <w:marBottom w:val="0"/>
      <w:divBdr>
        <w:top w:val="none" w:sz="0" w:space="0" w:color="auto"/>
        <w:left w:val="none" w:sz="0" w:space="0" w:color="auto"/>
        <w:bottom w:val="none" w:sz="0" w:space="0" w:color="auto"/>
        <w:right w:val="none" w:sz="0" w:space="0" w:color="auto"/>
      </w:divBdr>
    </w:div>
    <w:div w:id="253369394">
      <w:bodyDiv w:val="1"/>
      <w:marLeft w:val="0"/>
      <w:marRight w:val="0"/>
      <w:marTop w:val="0"/>
      <w:marBottom w:val="0"/>
      <w:divBdr>
        <w:top w:val="none" w:sz="0" w:space="0" w:color="auto"/>
        <w:left w:val="none" w:sz="0" w:space="0" w:color="auto"/>
        <w:bottom w:val="none" w:sz="0" w:space="0" w:color="auto"/>
        <w:right w:val="none" w:sz="0" w:space="0" w:color="auto"/>
      </w:divBdr>
    </w:div>
    <w:div w:id="312608894">
      <w:bodyDiv w:val="1"/>
      <w:marLeft w:val="0"/>
      <w:marRight w:val="0"/>
      <w:marTop w:val="0"/>
      <w:marBottom w:val="0"/>
      <w:divBdr>
        <w:top w:val="none" w:sz="0" w:space="0" w:color="auto"/>
        <w:left w:val="none" w:sz="0" w:space="0" w:color="auto"/>
        <w:bottom w:val="none" w:sz="0" w:space="0" w:color="auto"/>
        <w:right w:val="none" w:sz="0" w:space="0" w:color="auto"/>
      </w:divBdr>
    </w:div>
    <w:div w:id="351499360">
      <w:bodyDiv w:val="1"/>
      <w:marLeft w:val="0"/>
      <w:marRight w:val="0"/>
      <w:marTop w:val="0"/>
      <w:marBottom w:val="0"/>
      <w:divBdr>
        <w:top w:val="none" w:sz="0" w:space="0" w:color="auto"/>
        <w:left w:val="none" w:sz="0" w:space="0" w:color="auto"/>
        <w:bottom w:val="none" w:sz="0" w:space="0" w:color="auto"/>
        <w:right w:val="none" w:sz="0" w:space="0" w:color="auto"/>
      </w:divBdr>
    </w:div>
    <w:div w:id="380785833">
      <w:bodyDiv w:val="1"/>
      <w:marLeft w:val="0"/>
      <w:marRight w:val="0"/>
      <w:marTop w:val="0"/>
      <w:marBottom w:val="0"/>
      <w:divBdr>
        <w:top w:val="none" w:sz="0" w:space="0" w:color="auto"/>
        <w:left w:val="none" w:sz="0" w:space="0" w:color="auto"/>
        <w:bottom w:val="none" w:sz="0" w:space="0" w:color="auto"/>
        <w:right w:val="none" w:sz="0" w:space="0" w:color="auto"/>
      </w:divBdr>
    </w:div>
    <w:div w:id="492184114">
      <w:bodyDiv w:val="1"/>
      <w:marLeft w:val="0"/>
      <w:marRight w:val="0"/>
      <w:marTop w:val="0"/>
      <w:marBottom w:val="0"/>
      <w:divBdr>
        <w:top w:val="none" w:sz="0" w:space="0" w:color="auto"/>
        <w:left w:val="none" w:sz="0" w:space="0" w:color="auto"/>
        <w:bottom w:val="none" w:sz="0" w:space="0" w:color="auto"/>
        <w:right w:val="none" w:sz="0" w:space="0" w:color="auto"/>
      </w:divBdr>
    </w:div>
    <w:div w:id="990716163">
      <w:bodyDiv w:val="1"/>
      <w:marLeft w:val="0"/>
      <w:marRight w:val="0"/>
      <w:marTop w:val="0"/>
      <w:marBottom w:val="0"/>
      <w:divBdr>
        <w:top w:val="none" w:sz="0" w:space="0" w:color="auto"/>
        <w:left w:val="none" w:sz="0" w:space="0" w:color="auto"/>
        <w:bottom w:val="none" w:sz="0" w:space="0" w:color="auto"/>
        <w:right w:val="none" w:sz="0" w:space="0" w:color="auto"/>
      </w:divBdr>
    </w:div>
    <w:div w:id="1019701557">
      <w:bodyDiv w:val="1"/>
      <w:marLeft w:val="0"/>
      <w:marRight w:val="0"/>
      <w:marTop w:val="0"/>
      <w:marBottom w:val="0"/>
      <w:divBdr>
        <w:top w:val="none" w:sz="0" w:space="0" w:color="auto"/>
        <w:left w:val="none" w:sz="0" w:space="0" w:color="auto"/>
        <w:bottom w:val="none" w:sz="0" w:space="0" w:color="auto"/>
        <w:right w:val="none" w:sz="0" w:space="0" w:color="auto"/>
      </w:divBdr>
    </w:div>
    <w:div w:id="1122308106">
      <w:bodyDiv w:val="1"/>
      <w:marLeft w:val="0"/>
      <w:marRight w:val="0"/>
      <w:marTop w:val="0"/>
      <w:marBottom w:val="0"/>
      <w:divBdr>
        <w:top w:val="none" w:sz="0" w:space="0" w:color="auto"/>
        <w:left w:val="none" w:sz="0" w:space="0" w:color="auto"/>
        <w:bottom w:val="none" w:sz="0" w:space="0" w:color="auto"/>
        <w:right w:val="none" w:sz="0" w:space="0" w:color="auto"/>
      </w:divBdr>
    </w:div>
    <w:div w:id="1167285854">
      <w:bodyDiv w:val="1"/>
      <w:marLeft w:val="0"/>
      <w:marRight w:val="0"/>
      <w:marTop w:val="0"/>
      <w:marBottom w:val="0"/>
      <w:divBdr>
        <w:top w:val="none" w:sz="0" w:space="0" w:color="auto"/>
        <w:left w:val="none" w:sz="0" w:space="0" w:color="auto"/>
        <w:bottom w:val="none" w:sz="0" w:space="0" w:color="auto"/>
        <w:right w:val="none" w:sz="0" w:space="0" w:color="auto"/>
      </w:divBdr>
    </w:div>
    <w:div w:id="1222595471">
      <w:bodyDiv w:val="1"/>
      <w:marLeft w:val="0"/>
      <w:marRight w:val="0"/>
      <w:marTop w:val="0"/>
      <w:marBottom w:val="0"/>
      <w:divBdr>
        <w:top w:val="none" w:sz="0" w:space="0" w:color="auto"/>
        <w:left w:val="none" w:sz="0" w:space="0" w:color="auto"/>
        <w:bottom w:val="none" w:sz="0" w:space="0" w:color="auto"/>
        <w:right w:val="none" w:sz="0" w:space="0" w:color="auto"/>
      </w:divBdr>
    </w:div>
    <w:div w:id="1297829481">
      <w:bodyDiv w:val="1"/>
      <w:marLeft w:val="0"/>
      <w:marRight w:val="0"/>
      <w:marTop w:val="0"/>
      <w:marBottom w:val="0"/>
      <w:divBdr>
        <w:top w:val="none" w:sz="0" w:space="0" w:color="auto"/>
        <w:left w:val="none" w:sz="0" w:space="0" w:color="auto"/>
        <w:bottom w:val="none" w:sz="0" w:space="0" w:color="auto"/>
        <w:right w:val="none" w:sz="0" w:space="0" w:color="auto"/>
      </w:divBdr>
    </w:div>
    <w:div w:id="1387676821">
      <w:bodyDiv w:val="1"/>
      <w:marLeft w:val="0"/>
      <w:marRight w:val="0"/>
      <w:marTop w:val="0"/>
      <w:marBottom w:val="0"/>
      <w:divBdr>
        <w:top w:val="none" w:sz="0" w:space="0" w:color="auto"/>
        <w:left w:val="none" w:sz="0" w:space="0" w:color="auto"/>
        <w:bottom w:val="none" w:sz="0" w:space="0" w:color="auto"/>
        <w:right w:val="none" w:sz="0" w:space="0" w:color="auto"/>
      </w:divBdr>
    </w:div>
    <w:div w:id="1693532670">
      <w:bodyDiv w:val="1"/>
      <w:marLeft w:val="0"/>
      <w:marRight w:val="0"/>
      <w:marTop w:val="0"/>
      <w:marBottom w:val="0"/>
      <w:divBdr>
        <w:top w:val="none" w:sz="0" w:space="0" w:color="auto"/>
        <w:left w:val="none" w:sz="0" w:space="0" w:color="auto"/>
        <w:bottom w:val="none" w:sz="0" w:space="0" w:color="auto"/>
        <w:right w:val="none" w:sz="0" w:space="0" w:color="auto"/>
      </w:divBdr>
      <w:divsChild>
        <w:div w:id="409471489">
          <w:marLeft w:val="0"/>
          <w:marRight w:val="0"/>
          <w:marTop w:val="0"/>
          <w:marBottom w:val="0"/>
          <w:divBdr>
            <w:top w:val="none" w:sz="0" w:space="0" w:color="auto"/>
            <w:left w:val="none" w:sz="0" w:space="0" w:color="auto"/>
            <w:bottom w:val="none" w:sz="0" w:space="0" w:color="auto"/>
            <w:right w:val="none" w:sz="0" w:space="0" w:color="auto"/>
          </w:divBdr>
          <w:divsChild>
            <w:div w:id="582420835">
              <w:marLeft w:val="0"/>
              <w:marRight w:val="0"/>
              <w:marTop w:val="0"/>
              <w:marBottom w:val="0"/>
              <w:divBdr>
                <w:top w:val="none" w:sz="0" w:space="0" w:color="auto"/>
                <w:left w:val="none" w:sz="0" w:space="0" w:color="auto"/>
                <w:bottom w:val="none" w:sz="0" w:space="0" w:color="auto"/>
                <w:right w:val="none" w:sz="0" w:space="0" w:color="auto"/>
              </w:divBdr>
            </w:div>
          </w:divsChild>
        </w:div>
        <w:div w:id="472068636">
          <w:marLeft w:val="0"/>
          <w:marRight w:val="0"/>
          <w:marTop w:val="0"/>
          <w:marBottom w:val="0"/>
          <w:divBdr>
            <w:top w:val="none" w:sz="0" w:space="0" w:color="auto"/>
            <w:left w:val="none" w:sz="0" w:space="0" w:color="auto"/>
            <w:bottom w:val="none" w:sz="0" w:space="0" w:color="auto"/>
            <w:right w:val="none" w:sz="0" w:space="0" w:color="auto"/>
          </w:divBdr>
          <w:divsChild>
            <w:div w:id="1869440752">
              <w:marLeft w:val="0"/>
              <w:marRight w:val="0"/>
              <w:marTop w:val="0"/>
              <w:marBottom w:val="0"/>
              <w:divBdr>
                <w:top w:val="none" w:sz="0" w:space="0" w:color="auto"/>
                <w:left w:val="none" w:sz="0" w:space="0" w:color="auto"/>
                <w:bottom w:val="none" w:sz="0" w:space="0" w:color="auto"/>
                <w:right w:val="none" w:sz="0" w:space="0" w:color="auto"/>
              </w:divBdr>
            </w:div>
          </w:divsChild>
        </w:div>
        <w:div w:id="1135950543">
          <w:marLeft w:val="0"/>
          <w:marRight w:val="0"/>
          <w:marTop w:val="0"/>
          <w:marBottom w:val="0"/>
          <w:divBdr>
            <w:top w:val="none" w:sz="0" w:space="0" w:color="auto"/>
            <w:left w:val="none" w:sz="0" w:space="0" w:color="auto"/>
            <w:bottom w:val="none" w:sz="0" w:space="0" w:color="auto"/>
            <w:right w:val="none" w:sz="0" w:space="0" w:color="auto"/>
          </w:divBdr>
          <w:divsChild>
            <w:div w:id="1665560">
              <w:marLeft w:val="0"/>
              <w:marRight w:val="0"/>
              <w:marTop w:val="0"/>
              <w:marBottom w:val="0"/>
              <w:divBdr>
                <w:top w:val="none" w:sz="0" w:space="0" w:color="auto"/>
                <w:left w:val="none" w:sz="0" w:space="0" w:color="auto"/>
                <w:bottom w:val="none" w:sz="0" w:space="0" w:color="auto"/>
                <w:right w:val="none" w:sz="0" w:space="0" w:color="auto"/>
              </w:divBdr>
            </w:div>
          </w:divsChild>
        </w:div>
        <w:div w:id="1377923243">
          <w:marLeft w:val="0"/>
          <w:marRight w:val="0"/>
          <w:marTop w:val="0"/>
          <w:marBottom w:val="0"/>
          <w:divBdr>
            <w:top w:val="none" w:sz="0" w:space="0" w:color="auto"/>
            <w:left w:val="none" w:sz="0" w:space="0" w:color="auto"/>
            <w:bottom w:val="none" w:sz="0" w:space="0" w:color="auto"/>
            <w:right w:val="none" w:sz="0" w:space="0" w:color="auto"/>
          </w:divBdr>
          <w:divsChild>
            <w:div w:id="911816997">
              <w:marLeft w:val="0"/>
              <w:marRight w:val="0"/>
              <w:marTop w:val="0"/>
              <w:marBottom w:val="0"/>
              <w:divBdr>
                <w:top w:val="none" w:sz="0" w:space="0" w:color="auto"/>
                <w:left w:val="none" w:sz="0" w:space="0" w:color="auto"/>
                <w:bottom w:val="none" w:sz="0" w:space="0" w:color="auto"/>
                <w:right w:val="none" w:sz="0" w:space="0" w:color="auto"/>
              </w:divBdr>
            </w:div>
          </w:divsChild>
        </w:div>
        <w:div w:id="1474911360">
          <w:marLeft w:val="0"/>
          <w:marRight w:val="0"/>
          <w:marTop w:val="0"/>
          <w:marBottom w:val="0"/>
          <w:divBdr>
            <w:top w:val="none" w:sz="0" w:space="0" w:color="auto"/>
            <w:left w:val="none" w:sz="0" w:space="0" w:color="auto"/>
            <w:bottom w:val="none" w:sz="0" w:space="0" w:color="auto"/>
            <w:right w:val="none" w:sz="0" w:space="0" w:color="auto"/>
          </w:divBdr>
          <w:divsChild>
            <w:div w:id="16223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72959">
      <w:bodyDiv w:val="1"/>
      <w:marLeft w:val="0"/>
      <w:marRight w:val="0"/>
      <w:marTop w:val="0"/>
      <w:marBottom w:val="0"/>
      <w:divBdr>
        <w:top w:val="none" w:sz="0" w:space="0" w:color="auto"/>
        <w:left w:val="none" w:sz="0" w:space="0" w:color="auto"/>
        <w:bottom w:val="none" w:sz="0" w:space="0" w:color="auto"/>
        <w:right w:val="none" w:sz="0" w:space="0" w:color="auto"/>
      </w:divBdr>
    </w:div>
    <w:div w:id="212391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Acuant/AcuantiOSMobileSDK" TargetMode="External"/><Relationship Id="rId12" Type="http://schemas.openxmlformats.org/officeDocument/2006/relationships/hyperlink" Target="https://developer.apple.com/library/ios/documentation/Swift/Conceptual/BuildingCocoaApps/MixandMatch.html" TargetMode="External"/><Relationship Id="rId13" Type="http://schemas.openxmlformats.org/officeDocument/2006/relationships/hyperlink" Target="http://www.id-reader.com/ftp/applications/sdk/docs/ScanW.pdf"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d-reader.com/ftp/applications/sdk/docs/ScanW.pdf" TargetMode="External"/><Relationship Id="rId9" Type="http://schemas.openxmlformats.org/officeDocument/2006/relationships/hyperlink" Target="mailto:sales@acuantcorp.com" TargetMode="External"/><Relationship Id="rId10" Type="http://schemas.openxmlformats.org/officeDocument/2006/relationships/hyperlink" Target="https://git-lfs.github.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1A6FB-A768-2141-8189-FDA891B12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7924</Words>
  <Characters>45173</Characters>
  <Application>Microsoft Macintosh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Tapas Behera</cp:lastModifiedBy>
  <cp:revision>3</cp:revision>
  <cp:lastPrinted>2016-06-28T15:49:00Z</cp:lastPrinted>
  <dcterms:created xsi:type="dcterms:W3CDTF">2016-06-28T15:49:00Z</dcterms:created>
  <dcterms:modified xsi:type="dcterms:W3CDTF">2016-06-28T15:49:00Z</dcterms:modified>
</cp:coreProperties>
</file>